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050B" w:rsidRDefault="005A050B">
      <w:pPr>
        <w:pStyle w:val="Title"/>
        <w:pageBreakBefore/>
        <w:ind w:left="-284" w:right="-285"/>
        <w:rPr>
          <w:ins w:id="0" w:author="Windows User" w:date="2019-08-22T09:14:00Z"/>
          <w:rFonts w:ascii="Tahoma" w:hAnsi="Tahoma" w:cs="Tahoma"/>
          <w:sz w:val="36"/>
          <w:szCs w:val="36"/>
        </w:rPr>
      </w:pPr>
    </w:p>
    <w:p w:rsidR="00C06C87" w:rsidRDefault="00C06C87">
      <w:pPr>
        <w:pStyle w:val="Title"/>
        <w:pageBreakBefore/>
        <w:ind w:left="-284" w:right="-285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36"/>
          <w:szCs w:val="36"/>
        </w:rPr>
        <w:lastRenderedPageBreak/>
        <w:t>Neill Tshiamalenge</w:t>
      </w:r>
    </w:p>
    <w:p w:rsidR="00C06C87" w:rsidRDefault="00C06C87">
      <w:pPr>
        <w:pStyle w:val="Title"/>
        <w:ind w:left="-284"/>
        <w:jc w:val="left"/>
        <w:rPr>
          <w:rFonts w:ascii="Tahoma" w:hAnsi="Tahoma" w:cs="Tahoma"/>
          <w:sz w:val="18"/>
          <w:szCs w:val="18"/>
        </w:rPr>
      </w:pPr>
    </w:p>
    <w:p w:rsidR="00C06C87" w:rsidRDefault="00C06C87">
      <w:pPr>
        <w:pStyle w:val="Foo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Email: </w:t>
      </w:r>
      <w:hyperlink r:id="rId8" w:anchor="_blank" w:history="1">
        <w:r>
          <w:rPr>
            <w:rStyle w:val="Hyperlink"/>
            <w:rFonts w:ascii="Tahoma" w:hAnsi="Tahoma" w:cs="Tahoma"/>
            <w:color w:val="000000"/>
            <w:sz w:val="18"/>
            <w:szCs w:val="18"/>
            <w:u w:val="none"/>
          </w:rPr>
          <w:t>Neill.Tshiamalenge@gmail.com</w:t>
        </w:r>
      </w:hyperlink>
      <w:r>
        <w:rPr>
          <w:rStyle w:val="WW-DefaultParagraphFont11"/>
          <w:rFonts w:ascii="Tahoma" w:hAnsi="Tahoma" w:cs="Tahoma"/>
          <w:color w:val="000000"/>
          <w:sz w:val="18"/>
          <w:szCs w:val="18"/>
        </w:rPr>
        <w:t xml:space="preserve"> | </w:t>
      </w:r>
      <w:r w:rsidR="000C350C">
        <w:rPr>
          <w:rStyle w:val="WW-DefaultParagraphFont11"/>
          <w:rFonts w:ascii="Tahoma" w:hAnsi="Tahoma" w:cs="Tahoma"/>
          <w:color w:val="000000"/>
          <w:sz w:val="18"/>
          <w:szCs w:val="18"/>
        </w:rPr>
        <w:t>Mob</w:t>
      </w:r>
      <w:r>
        <w:rPr>
          <w:rStyle w:val="WW-DefaultParagraphFont11"/>
          <w:rFonts w:ascii="Tahoma" w:hAnsi="Tahoma" w:cs="Tahoma"/>
          <w:sz w:val="18"/>
          <w:szCs w:val="18"/>
        </w:rPr>
        <w:t>: +44(0)7713159653</w:t>
      </w:r>
      <w:r w:rsidR="00DA6AEE">
        <w:rPr>
          <w:rStyle w:val="WW-DefaultParagraphFont11"/>
          <w:rFonts w:ascii="Tahoma" w:hAnsi="Tahoma" w:cs="Tahoma"/>
          <w:sz w:val="18"/>
          <w:szCs w:val="18"/>
        </w:rPr>
        <w:t xml:space="preserve"> </w:t>
      </w:r>
      <w:r w:rsidR="00DA6AEE">
        <w:rPr>
          <w:rStyle w:val="Hyperlink"/>
          <w:rFonts w:ascii="Tahoma" w:hAnsi="Tahoma" w:cs="Tahoma"/>
          <w:sz w:val="18"/>
          <w:szCs w:val="18"/>
        </w:rPr>
        <w:t>|</w:t>
      </w:r>
      <w:r w:rsidR="00DA6AEE" w:rsidRPr="005E60F4">
        <w:rPr>
          <w:rStyle w:val="Hyperlink"/>
          <w:rFonts w:ascii="Tahoma" w:hAnsi="Tahoma" w:cs="Tahoma"/>
          <w:sz w:val="18"/>
          <w:szCs w:val="18"/>
          <w:u w:val="none"/>
        </w:rPr>
        <w:t xml:space="preserve"> London</w:t>
      </w:r>
      <w:r w:rsidR="00DA6AEE" w:rsidRPr="005E60F4">
        <w:rPr>
          <w:rStyle w:val="WW-DefaultParagraphFont11"/>
          <w:rFonts w:ascii="Tahoma" w:hAnsi="Tahoma" w:cs="Tahoma"/>
          <w:sz w:val="18"/>
          <w:szCs w:val="18"/>
        </w:rPr>
        <w:t xml:space="preserve"> </w:t>
      </w:r>
      <w:r w:rsidR="008B30C7">
        <w:rPr>
          <w:rStyle w:val="WW-DefaultParagraphFont11"/>
          <w:rFonts w:ascii="Tahoma" w:hAnsi="Tahoma" w:cs="Tahoma"/>
          <w:sz w:val="18"/>
          <w:szCs w:val="18"/>
        </w:rPr>
        <w:t>|</w:t>
      </w:r>
      <w:r w:rsidR="00DA6AEE">
        <w:rPr>
          <w:rStyle w:val="WW-DefaultParagraphFont11"/>
          <w:rFonts w:ascii="Tahoma" w:hAnsi="Tahoma" w:cs="Tahoma"/>
          <w:sz w:val="18"/>
          <w:szCs w:val="18"/>
        </w:rPr>
        <w:t xml:space="preserve"> </w:t>
      </w:r>
      <w:hyperlink r:id="rId9" w:history="1">
        <w:r w:rsidR="008B30C7" w:rsidRPr="008B30C7">
          <w:rPr>
            <w:rStyle w:val="Hyperlink"/>
            <w:rFonts w:ascii="Tahoma" w:hAnsi="Tahoma" w:cs="Tahoma"/>
            <w:sz w:val="18"/>
            <w:szCs w:val="18"/>
          </w:rPr>
          <w:t>http://www.linkedin.com/in/neilltshiamalenge</w:t>
        </w:r>
      </w:hyperlink>
      <w:r w:rsidR="00D90FA8">
        <w:rPr>
          <w:rStyle w:val="Hyperlink"/>
          <w:rFonts w:ascii="Tahoma" w:hAnsi="Tahoma" w:cs="Tahoma"/>
          <w:sz w:val="18"/>
          <w:szCs w:val="18"/>
        </w:rPr>
        <w:t xml:space="preserve"> </w:t>
      </w:r>
    </w:p>
    <w:p w:rsidR="00C06C87" w:rsidRDefault="00C06C87">
      <w:pPr>
        <w:pStyle w:val="Title"/>
        <w:ind w:left="-284"/>
        <w:rPr>
          <w:rFonts w:ascii="Tahoma" w:hAnsi="Tahoma" w:cs="Tahoma"/>
          <w:sz w:val="18"/>
          <w:szCs w:val="18"/>
        </w:rPr>
      </w:pPr>
    </w:p>
    <w:p w:rsidR="00816195" w:rsidRDefault="00C06C87" w:rsidP="00923F19">
      <w:pPr>
        <w:pStyle w:val="Heading5"/>
        <w:numPr>
          <w:ilvl w:val="5"/>
          <w:numId w:val="1"/>
        </w:numPr>
        <w:tabs>
          <w:tab w:val="left" w:pos="-2160"/>
        </w:tabs>
        <w:rPr>
          <w:rFonts w:cs="Tahoma"/>
        </w:rPr>
      </w:pPr>
      <w:r>
        <w:rPr>
          <w:rFonts w:ascii="Tahoma" w:hAnsi="Tahoma" w:cs="Tahoma"/>
          <w:sz w:val="20"/>
          <w:szCs w:val="20"/>
        </w:rPr>
        <w:t>SUMMARY</w:t>
      </w:r>
    </w:p>
    <w:p w:rsidR="00816195" w:rsidRPr="00816195" w:rsidRDefault="00816195" w:rsidP="00816195">
      <w:pPr>
        <w:numPr>
          <w:ilvl w:val="0"/>
          <w:numId w:val="34"/>
        </w:numPr>
        <w:rPr>
          <w:rFonts w:ascii="Tahoma" w:hAnsi="Tahoma" w:cs="Tahoma"/>
          <w:sz w:val="18"/>
          <w:szCs w:val="18"/>
        </w:rPr>
      </w:pPr>
      <w:r w:rsidRPr="00816195">
        <w:rPr>
          <w:rFonts w:ascii="Tahoma" w:hAnsi="Tahoma" w:cs="Tahoma"/>
          <w:sz w:val="18"/>
          <w:szCs w:val="18"/>
        </w:rPr>
        <w:t>Highly skilled Business Systems Analyst, CRM Solution Architect and Technical Project Manager.</w:t>
      </w:r>
    </w:p>
    <w:p w:rsidR="00816195" w:rsidRPr="00816195" w:rsidRDefault="008B45F8" w:rsidP="00816195">
      <w:pPr>
        <w:numPr>
          <w:ilvl w:val="0"/>
          <w:numId w:val="3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/>
          <w:sz w:val="18"/>
          <w:szCs w:val="18"/>
        </w:rPr>
        <w:t xml:space="preserve">13 x </w:t>
      </w:r>
      <w:r w:rsidRPr="001119CC">
        <w:rPr>
          <w:rFonts w:ascii="Tahoma" w:hAnsi="Tahoma"/>
          <w:sz w:val="18"/>
          <w:szCs w:val="18"/>
        </w:rPr>
        <w:t xml:space="preserve">Certified Salesforce SME </w:t>
      </w:r>
      <w:r>
        <w:rPr>
          <w:rFonts w:ascii="Tahoma" w:hAnsi="Tahoma" w:cs="Tahoma"/>
          <w:sz w:val="18"/>
          <w:szCs w:val="18"/>
        </w:rPr>
        <w:t>(</w:t>
      </w:r>
      <w:r w:rsidR="00816195" w:rsidRPr="00816195">
        <w:rPr>
          <w:rFonts w:ascii="Tahoma" w:hAnsi="Tahoma" w:cs="Tahoma"/>
          <w:sz w:val="18"/>
          <w:szCs w:val="18"/>
        </w:rPr>
        <w:t>Advanced Developer, Architect, Sales Cloud and Service Cloud Consultant</w:t>
      </w:r>
      <w:r>
        <w:rPr>
          <w:rFonts w:ascii="Tahoma" w:hAnsi="Tahoma" w:cs="Tahoma"/>
          <w:sz w:val="18"/>
          <w:szCs w:val="18"/>
        </w:rPr>
        <w:t>)</w:t>
      </w:r>
      <w:r w:rsidR="00816195" w:rsidRPr="00816195">
        <w:rPr>
          <w:rFonts w:ascii="Tahoma" w:hAnsi="Tahoma" w:cs="Tahoma"/>
          <w:sz w:val="18"/>
          <w:szCs w:val="18"/>
        </w:rPr>
        <w:t>.</w:t>
      </w:r>
    </w:p>
    <w:p w:rsidR="00B06143" w:rsidRDefault="00816195" w:rsidP="00816195">
      <w:pPr>
        <w:numPr>
          <w:ilvl w:val="0"/>
          <w:numId w:val="34"/>
        </w:numPr>
        <w:rPr>
          <w:rFonts w:ascii="Tahoma" w:hAnsi="Tahoma" w:cs="Tahoma"/>
          <w:sz w:val="18"/>
          <w:szCs w:val="18"/>
        </w:rPr>
      </w:pPr>
      <w:r w:rsidRPr="00816195">
        <w:rPr>
          <w:rFonts w:ascii="Tahoma" w:hAnsi="Tahoma" w:cs="Tahoma"/>
          <w:sz w:val="18"/>
          <w:szCs w:val="18"/>
        </w:rPr>
        <w:t xml:space="preserve">Specialist in Apex &amp; </w:t>
      </w:r>
      <w:r w:rsidR="00726658">
        <w:rPr>
          <w:rFonts w:ascii="Tahoma" w:hAnsi="Tahoma" w:cs="Tahoma"/>
          <w:sz w:val="18"/>
          <w:szCs w:val="18"/>
        </w:rPr>
        <w:t>Visualforce</w:t>
      </w:r>
      <w:r w:rsidRPr="00816195">
        <w:rPr>
          <w:rFonts w:ascii="Tahoma" w:hAnsi="Tahoma" w:cs="Tahoma"/>
          <w:sz w:val="18"/>
          <w:szCs w:val="18"/>
        </w:rPr>
        <w:t xml:space="preserve"> Development, </w:t>
      </w:r>
      <w:r w:rsidR="00B06143">
        <w:rPr>
          <w:rFonts w:ascii="Tahoma" w:hAnsi="Tahoma" w:cs="Tahoma"/>
          <w:sz w:val="18"/>
          <w:szCs w:val="18"/>
        </w:rPr>
        <w:t xml:space="preserve">Lightning Experience and </w:t>
      </w:r>
      <w:r w:rsidR="00DC4F71">
        <w:rPr>
          <w:rFonts w:ascii="Tahoma" w:hAnsi="Tahoma" w:cs="Tahoma"/>
          <w:sz w:val="18"/>
          <w:szCs w:val="18"/>
        </w:rPr>
        <w:t xml:space="preserve">API / </w:t>
      </w:r>
      <w:r w:rsidR="001A34BD">
        <w:rPr>
          <w:rFonts w:ascii="Tahoma" w:hAnsi="Tahoma" w:cs="Tahoma"/>
          <w:sz w:val="18"/>
          <w:szCs w:val="18"/>
        </w:rPr>
        <w:t xml:space="preserve">middleware </w:t>
      </w:r>
      <w:r w:rsidR="00B06143">
        <w:rPr>
          <w:rFonts w:ascii="Tahoma" w:hAnsi="Tahoma" w:cs="Tahoma"/>
          <w:sz w:val="18"/>
          <w:szCs w:val="18"/>
        </w:rPr>
        <w:t>i</w:t>
      </w:r>
      <w:r w:rsidRPr="00816195">
        <w:rPr>
          <w:rFonts w:ascii="Tahoma" w:hAnsi="Tahoma" w:cs="Tahoma"/>
          <w:sz w:val="18"/>
          <w:szCs w:val="18"/>
        </w:rPr>
        <w:t>ntegration</w:t>
      </w:r>
      <w:r w:rsidR="00B06143">
        <w:rPr>
          <w:rFonts w:ascii="Tahoma" w:hAnsi="Tahoma" w:cs="Tahoma"/>
          <w:sz w:val="18"/>
          <w:szCs w:val="18"/>
        </w:rPr>
        <w:t>.</w:t>
      </w:r>
    </w:p>
    <w:p w:rsidR="00816195" w:rsidRPr="00816195" w:rsidRDefault="00816195" w:rsidP="00816195">
      <w:pPr>
        <w:numPr>
          <w:ilvl w:val="0"/>
          <w:numId w:val="34"/>
        </w:numPr>
        <w:rPr>
          <w:rFonts w:ascii="Tahoma" w:hAnsi="Tahoma" w:cs="Tahoma"/>
          <w:sz w:val="18"/>
          <w:szCs w:val="18"/>
        </w:rPr>
      </w:pPr>
      <w:r w:rsidRPr="00816195">
        <w:rPr>
          <w:rFonts w:ascii="Tahoma" w:hAnsi="Tahoma" w:cs="Tahoma"/>
          <w:sz w:val="18"/>
          <w:szCs w:val="18"/>
        </w:rPr>
        <w:t>Experienced Agile Development Manager with a focus on Java, .Net and Cloud technologies</w:t>
      </w:r>
      <w:r w:rsidR="00D334A4">
        <w:rPr>
          <w:rFonts w:ascii="Tahoma" w:hAnsi="Tahoma" w:cs="Tahoma"/>
          <w:sz w:val="18"/>
          <w:szCs w:val="18"/>
        </w:rPr>
        <w:t>.</w:t>
      </w:r>
    </w:p>
    <w:p w:rsidR="00F61B30" w:rsidRPr="00F61B30" w:rsidRDefault="00816195" w:rsidP="00F61B30">
      <w:pPr>
        <w:numPr>
          <w:ilvl w:val="0"/>
          <w:numId w:val="34"/>
        </w:numPr>
        <w:rPr>
          <w:rFonts w:ascii="Tahoma" w:hAnsi="Tahoma" w:cs="Tahoma"/>
          <w:sz w:val="18"/>
          <w:szCs w:val="18"/>
        </w:rPr>
      </w:pPr>
      <w:r w:rsidRPr="00816195">
        <w:rPr>
          <w:rFonts w:ascii="Tahoma" w:hAnsi="Tahoma" w:cs="Tahoma"/>
          <w:sz w:val="18"/>
          <w:szCs w:val="18"/>
        </w:rPr>
        <w:t xml:space="preserve">Specialities: Marketing Automation, E-Commerce, Lightning / Apex / </w:t>
      </w:r>
      <w:r w:rsidR="00726658">
        <w:rPr>
          <w:rFonts w:ascii="Tahoma" w:hAnsi="Tahoma" w:cs="Tahoma"/>
          <w:sz w:val="18"/>
          <w:szCs w:val="18"/>
        </w:rPr>
        <w:t>Visualforce</w:t>
      </w:r>
      <w:r w:rsidRPr="00816195">
        <w:rPr>
          <w:rFonts w:ascii="Tahoma" w:hAnsi="Tahoma" w:cs="Tahoma"/>
          <w:sz w:val="18"/>
          <w:szCs w:val="18"/>
        </w:rPr>
        <w:t>,</w:t>
      </w:r>
      <w:r w:rsidR="009D6575" w:rsidRPr="009D6575">
        <w:rPr>
          <w:rFonts w:ascii="Tahoma" w:hAnsi="Tahoma" w:cs="Tahoma"/>
          <w:sz w:val="18"/>
          <w:szCs w:val="18"/>
        </w:rPr>
        <w:t xml:space="preserve"> </w:t>
      </w:r>
      <w:r w:rsidR="009D6575" w:rsidRPr="00816195">
        <w:rPr>
          <w:rFonts w:ascii="Tahoma" w:hAnsi="Tahoma" w:cs="Tahoma"/>
          <w:sz w:val="18"/>
          <w:szCs w:val="18"/>
        </w:rPr>
        <w:t>Dev Ops,</w:t>
      </w:r>
      <w:r w:rsidRPr="00816195">
        <w:rPr>
          <w:rFonts w:ascii="Tahoma" w:hAnsi="Tahoma" w:cs="Tahoma"/>
          <w:sz w:val="18"/>
          <w:szCs w:val="18"/>
        </w:rPr>
        <w:t xml:space="preserve"> Einstein</w:t>
      </w:r>
      <w:r w:rsidR="005C34E1">
        <w:rPr>
          <w:rFonts w:ascii="Tahoma" w:hAnsi="Tahoma" w:cs="Tahoma"/>
          <w:sz w:val="18"/>
          <w:szCs w:val="18"/>
        </w:rPr>
        <w:t xml:space="preserve"> Analytics</w:t>
      </w:r>
      <w:r w:rsidR="00D2530C">
        <w:rPr>
          <w:rFonts w:ascii="Tahoma" w:hAnsi="Tahoma" w:cs="Tahoma"/>
          <w:sz w:val="18"/>
          <w:szCs w:val="18"/>
        </w:rPr>
        <w:t xml:space="preserve"> (</w:t>
      </w:r>
      <w:r w:rsidRPr="00816195">
        <w:rPr>
          <w:rFonts w:ascii="Tahoma" w:hAnsi="Tahoma" w:cs="Tahoma"/>
          <w:sz w:val="18"/>
          <w:szCs w:val="18"/>
        </w:rPr>
        <w:t>Wave</w:t>
      </w:r>
      <w:r w:rsidR="00D2530C">
        <w:rPr>
          <w:rFonts w:ascii="Tahoma" w:hAnsi="Tahoma" w:cs="Tahoma"/>
          <w:sz w:val="18"/>
          <w:szCs w:val="18"/>
        </w:rPr>
        <w:t xml:space="preserve">) / </w:t>
      </w:r>
      <w:r w:rsidR="00E438D4">
        <w:rPr>
          <w:rFonts w:ascii="Tahoma" w:hAnsi="Tahoma" w:cs="Tahoma"/>
          <w:sz w:val="18"/>
          <w:szCs w:val="18"/>
        </w:rPr>
        <w:t>Discovery</w:t>
      </w:r>
      <w:r w:rsidRPr="00816195">
        <w:rPr>
          <w:rFonts w:ascii="Tahoma" w:hAnsi="Tahoma" w:cs="Tahoma"/>
          <w:sz w:val="18"/>
          <w:szCs w:val="18"/>
        </w:rPr>
        <w:t xml:space="preserve">, Data Migration, Marketing Cloud / Pardot, API Integration, </w:t>
      </w:r>
      <w:r w:rsidR="00E40ACB">
        <w:rPr>
          <w:rFonts w:ascii="Tahoma" w:hAnsi="Tahoma" w:cs="Tahoma"/>
          <w:sz w:val="18"/>
          <w:szCs w:val="18"/>
        </w:rPr>
        <w:t xml:space="preserve">AWS, </w:t>
      </w:r>
      <w:r w:rsidRPr="00816195">
        <w:rPr>
          <w:rFonts w:ascii="Tahoma" w:hAnsi="Tahoma" w:cs="Tahoma"/>
          <w:sz w:val="18"/>
          <w:szCs w:val="18"/>
        </w:rPr>
        <w:t>UX / Information Architecture, TOGAF, UML, Digital Marketing</w:t>
      </w:r>
      <w:r w:rsidR="009D6575">
        <w:rPr>
          <w:rFonts w:ascii="Tahoma" w:hAnsi="Tahoma" w:cs="Tahoma"/>
          <w:sz w:val="18"/>
          <w:szCs w:val="18"/>
        </w:rPr>
        <w:t>, Agile Business Analysis.</w:t>
      </w:r>
      <w:r w:rsidR="00300E52">
        <w:rPr>
          <w:rFonts w:ascii="Tahoma" w:hAnsi="Tahoma" w:cs="Tahoma"/>
          <w:sz w:val="18"/>
          <w:szCs w:val="18"/>
        </w:rPr>
        <w:t xml:space="preserve"> </w:t>
      </w:r>
    </w:p>
    <w:p w:rsidR="00CE161D" w:rsidRDefault="00CE161D">
      <w:pPr>
        <w:rPr>
          <w:b/>
          <w:sz w:val="18"/>
          <w:szCs w:val="18"/>
        </w:rPr>
      </w:pPr>
    </w:p>
    <w:p w:rsidR="00C51FF6" w:rsidRPr="00752DA7" w:rsidRDefault="00C06C87" w:rsidP="00752DA7">
      <w:pPr>
        <w:pStyle w:val="Heading5"/>
        <w:numPr>
          <w:ilvl w:val="5"/>
          <w:numId w:val="1"/>
        </w:numPr>
        <w:tabs>
          <w:tab w:val="left" w:pos="-2160"/>
        </w:tabs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>EXPERIENCE</w:t>
      </w:r>
    </w:p>
    <w:p w:rsidR="006E6AFF" w:rsidRPr="00AE6FB6" w:rsidRDefault="006E6AFF" w:rsidP="006E6AFF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WQA</w:t>
      </w:r>
      <w:r w:rsidRPr="00AE6FB6">
        <w:rPr>
          <w:rFonts w:ascii="Tahoma" w:hAnsi="Tahoma" w:cs="Tahoma"/>
          <w:b/>
          <w:sz w:val="18"/>
          <w:szCs w:val="18"/>
        </w:rPr>
        <w:t>,</w:t>
      </w:r>
      <w:r>
        <w:rPr>
          <w:rFonts w:ascii="Tahoma" w:hAnsi="Tahoma" w:cs="Tahoma"/>
          <w:b/>
          <w:sz w:val="18"/>
          <w:szCs w:val="18"/>
        </w:rPr>
        <w:tab/>
        <w:t xml:space="preserve">Consultant Solution </w:t>
      </w:r>
      <w:r w:rsidRPr="00AE6FB6">
        <w:rPr>
          <w:rFonts w:ascii="Tahoma" w:hAnsi="Tahoma" w:cs="Tahoma"/>
          <w:b/>
          <w:sz w:val="18"/>
          <w:szCs w:val="18"/>
        </w:rPr>
        <w:t>Architect</w:t>
      </w:r>
      <w:r>
        <w:rPr>
          <w:rFonts w:ascii="Tahoma" w:hAnsi="Tahoma" w:cs="Tahoma"/>
          <w:b/>
          <w:sz w:val="18"/>
          <w:szCs w:val="18"/>
        </w:rPr>
        <w:t xml:space="preserve"> / Salesforce Developer </w:t>
      </w:r>
      <w:r w:rsidRPr="00AE6FB6">
        <w:rPr>
          <w:rFonts w:ascii="Tahoma" w:hAnsi="Tahoma" w:cs="Tahoma"/>
          <w:b/>
          <w:sz w:val="18"/>
          <w:szCs w:val="18"/>
        </w:rPr>
        <w:t>(Contract)</w:t>
      </w:r>
    </w:p>
    <w:p w:rsidR="006E6AFF" w:rsidRDefault="006E6AFF" w:rsidP="006E6AFF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March 2019 – September 2019</w:t>
      </w:r>
    </w:p>
    <w:p w:rsidR="00C374D2" w:rsidRPr="00A25129" w:rsidRDefault="00945384" w:rsidP="00A25129">
      <w:pPr>
        <w:rPr>
          <w:rFonts w:ascii="Tahoma" w:hAnsi="Tahoma" w:cs="Tahoma"/>
          <w:i/>
          <w:sz w:val="18"/>
          <w:szCs w:val="18"/>
        </w:rPr>
      </w:pPr>
      <w:r w:rsidRPr="00945384">
        <w:rPr>
          <w:rFonts w:ascii="Tahoma" w:hAnsi="Tahoma" w:cs="Tahoma"/>
          <w:i/>
          <w:sz w:val="18"/>
          <w:szCs w:val="18"/>
        </w:rPr>
        <w:t xml:space="preserve">WQA are a </w:t>
      </w:r>
      <w:r w:rsidR="00EB0AD1" w:rsidRPr="00945384">
        <w:rPr>
          <w:rFonts w:ascii="Tahoma" w:hAnsi="Tahoma" w:cs="Tahoma"/>
          <w:i/>
          <w:sz w:val="18"/>
          <w:szCs w:val="18"/>
        </w:rPr>
        <w:t>full-service</w:t>
      </w:r>
      <w:r w:rsidRPr="00945384">
        <w:rPr>
          <w:rFonts w:ascii="Tahoma" w:hAnsi="Tahoma" w:cs="Tahoma"/>
          <w:i/>
          <w:sz w:val="18"/>
          <w:szCs w:val="18"/>
        </w:rPr>
        <w:t xml:space="preserve"> digital agency providing remote teams of subject matter experts to build connected experiences, products and platforms</w:t>
      </w:r>
      <w:r w:rsidR="00F94F89">
        <w:rPr>
          <w:rFonts w:ascii="Tahoma" w:hAnsi="Tahoma" w:cs="Tahoma"/>
          <w:i/>
          <w:sz w:val="18"/>
          <w:szCs w:val="18"/>
        </w:rPr>
        <w:t>.</w:t>
      </w:r>
    </w:p>
    <w:p w:rsidR="00924C29" w:rsidRPr="00C374D2" w:rsidRDefault="00924C29" w:rsidP="00924C29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C374D2">
        <w:rPr>
          <w:rFonts w:ascii="Tahoma" w:hAnsi="Tahoma" w:cs="Tahoma"/>
          <w:sz w:val="18"/>
          <w:szCs w:val="18"/>
        </w:rPr>
        <w:t xml:space="preserve">Architecture and prototyping of </w:t>
      </w:r>
      <w:r w:rsidR="00F94F89">
        <w:rPr>
          <w:rFonts w:ascii="Tahoma" w:hAnsi="Tahoma" w:cs="Tahoma"/>
          <w:sz w:val="18"/>
          <w:szCs w:val="18"/>
        </w:rPr>
        <w:t>C</w:t>
      </w:r>
      <w:r w:rsidR="00F94F89" w:rsidRPr="00C374D2">
        <w:rPr>
          <w:rFonts w:ascii="Tahoma" w:hAnsi="Tahoma" w:cs="Tahoma"/>
          <w:sz w:val="18"/>
          <w:szCs w:val="18"/>
        </w:rPr>
        <w:t xml:space="preserve">ommunity </w:t>
      </w:r>
      <w:r w:rsidR="00F94F89">
        <w:rPr>
          <w:rFonts w:ascii="Tahoma" w:hAnsi="Tahoma" w:cs="Tahoma"/>
          <w:sz w:val="18"/>
          <w:szCs w:val="18"/>
        </w:rPr>
        <w:t>C</w:t>
      </w:r>
      <w:r w:rsidR="00F94F89" w:rsidRPr="00C374D2">
        <w:rPr>
          <w:rFonts w:ascii="Tahoma" w:hAnsi="Tahoma" w:cs="Tahoma"/>
          <w:sz w:val="18"/>
          <w:szCs w:val="18"/>
        </w:rPr>
        <w:t xml:space="preserve">loud </w:t>
      </w:r>
      <w:r w:rsidRPr="00C374D2">
        <w:rPr>
          <w:rFonts w:ascii="Tahoma" w:hAnsi="Tahoma" w:cs="Tahoma"/>
          <w:sz w:val="18"/>
          <w:szCs w:val="18"/>
        </w:rPr>
        <w:t xml:space="preserve">and </w:t>
      </w:r>
      <w:r w:rsidR="00F94F89">
        <w:rPr>
          <w:rFonts w:ascii="Tahoma" w:hAnsi="Tahoma" w:cs="Tahoma"/>
          <w:sz w:val="18"/>
          <w:szCs w:val="18"/>
        </w:rPr>
        <w:t>M</w:t>
      </w:r>
      <w:r w:rsidR="00F94F89" w:rsidRPr="00C374D2">
        <w:rPr>
          <w:rFonts w:ascii="Tahoma" w:hAnsi="Tahoma" w:cs="Tahoma"/>
          <w:sz w:val="18"/>
          <w:szCs w:val="18"/>
        </w:rPr>
        <w:t xml:space="preserve">arketing </w:t>
      </w:r>
      <w:r w:rsidR="00F94F89">
        <w:rPr>
          <w:rFonts w:ascii="Tahoma" w:hAnsi="Tahoma" w:cs="Tahoma"/>
          <w:sz w:val="18"/>
          <w:szCs w:val="18"/>
        </w:rPr>
        <w:t>C</w:t>
      </w:r>
      <w:r w:rsidR="00F94F89" w:rsidRPr="00C374D2">
        <w:rPr>
          <w:rFonts w:ascii="Tahoma" w:hAnsi="Tahoma" w:cs="Tahoma"/>
          <w:sz w:val="18"/>
          <w:szCs w:val="18"/>
        </w:rPr>
        <w:t xml:space="preserve">loud </w:t>
      </w:r>
      <w:r w:rsidRPr="00C374D2">
        <w:rPr>
          <w:rFonts w:ascii="Tahoma" w:hAnsi="Tahoma" w:cs="Tahoma"/>
          <w:sz w:val="18"/>
          <w:szCs w:val="18"/>
        </w:rPr>
        <w:t xml:space="preserve">integrations using REST and SOAP APIs, </w:t>
      </w:r>
      <w:r>
        <w:rPr>
          <w:rFonts w:ascii="Tahoma" w:hAnsi="Tahoma" w:cs="Tahoma"/>
          <w:sz w:val="18"/>
          <w:szCs w:val="18"/>
        </w:rPr>
        <w:t xml:space="preserve">Lightning Components, </w:t>
      </w:r>
      <w:r w:rsidR="00767365">
        <w:rPr>
          <w:rFonts w:ascii="Tahoma" w:hAnsi="Tahoma" w:cs="Tahoma"/>
          <w:sz w:val="18"/>
          <w:szCs w:val="18"/>
        </w:rPr>
        <w:t>M</w:t>
      </w:r>
      <w:r w:rsidRPr="00C374D2">
        <w:rPr>
          <w:rFonts w:ascii="Tahoma" w:hAnsi="Tahoma" w:cs="Tahoma"/>
          <w:sz w:val="18"/>
          <w:szCs w:val="18"/>
        </w:rPr>
        <w:t xml:space="preserve">obile </w:t>
      </w:r>
      <w:r w:rsidR="00767365">
        <w:rPr>
          <w:rFonts w:ascii="Tahoma" w:hAnsi="Tahoma" w:cs="Tahoma"/>
          <w:sz w:val="18"/>
          <w:szCs w:val="18"/>
        </w:rPr>
        <w:t>C</w:t>
      </w:r>
      <w:r w:rsidR="00767365" w:rsidRPr="00C374D2">
        <w:rPr>
          <w:rFonts w:ascii="Tahoma" w:hAnsi="Tahoma" w:cs="Tahoma"/>
          <w:sz w:val="18"/>
          <w:szCs w:val="18"/>
        </w:rPr>
        <w:t xml:space="preserve">onnect </w:t>
      </w:r>
      <w:r w:rsidRPr="00C374D2">
        <w:rPr>
          <w:rFonts w:ascii="Tahoma" w:hAnsi="Tahoma" w:cs="Tahoma"/>
          <w:sz w:val="18"/>
          <w:szCs w:val="18"/>
        </w:rPr>
        <w:t>and custom AMPScript modules</w:t>
      </w:r>
      <w:r>
        <w:rPr>
          <w:rFonts w:ascii="Tahoma" w:hAnsi="Tahoma" w:cs="Tahoma"/>
          <w:sz w:val="18"/>
          <w:szCs w:val="18"/>
        </w:rPr>
        <w:t>.</w:t>
      </w:r>
    </w:p>
    <w:p w:rsidR="00924C29" w:rsidRPr="00C374D2" w:rsidRDefault="00924C29" w:rsidP="00924C29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C374D2">
        <w:rPr>
          <w:rFonts w:ascii="Tahoma" w:hAnsi="Tahoma" w:cs="Tahoma"/>
          <w:sz w:val="18"/>
          <w:szCs w:val="18"/>
        </w:rPr>
        <w:t>Defining t</w:t>
      </w:r>
      <w:r>
        <w:rPr>
          <w:rFonts w:ascii="Tahoma" w:hAnsi="Tahoma" w:cs="Tahoma"/>
          <w:sz w:val="18"/>
          <w:szCs w:val="18"/>
        </w:rPr>
        <w:t xml:space="preserve">ransition </w:t>
      </w:r>
      <w:r w:rsidRPr="00C374D2">
        <w:rPr>
          <w:rFonts w:ascii="Tahoma" w:hAnsi="Tahoma" w:cs="Tahoma"/>
          <w:sz w:val="18"/>
          <w:szCs w:val="18"/>
        </w:rPr>
        <w:t>architectures, data models</w:t>
      </w:r>
      <w:r>
        <w:rPr>
          <w:rFonts w:ascii="Tahoma" w:hAnsi="Tahoma" w:cs="Tahoma"/>
          <w:sz w:val="18"/>
          <w:szCs w:val="18"/>
        </w:rPr>
        <w:t xml:space="preserve">, </w:t>
      </w:r>
      <w:r w:rsidRPr="00C374D2">
        <w:rPr>
          <w:rFonts w:ascii="Tahoma" w:hAnsi="Tahoma" w:cs="Tahoma"/>
          <w:sz w:val="18"/>
          <w:szCs w:val="18"/>
        </w:rPr>
        <w:t xml:space="preserve">technical specifications </w:t>
      </w:r>
      <w:r>
        <w:rPr>
          <w:rFonts w:ascii="Tahoma" w:hAnsi="Tahoma" w:cs="Tahoma"/>
          <w:sz w:val="18"/>
          <w:szCs w:val="18"/>
        </w:rPr>
        <w:t>and</w:t>
      </w:r>
      <w:r w:rsidRPr="00C374D2">
        <w:rPr>
          <w:rFonts w:ascii="Tahoma" w:hAnsi="Tahoma" w:cs="Tahoma"/>
          <w:sz w:val="18"/>
          <w:szCs w:val="18"/>
        </w:rPr>
        <w:t xml:space="preserve"> estimates for cross team delivery</w:t>
      </w:r>
      <w:r>
        <w:rPr>
          <w:rFonts w:ascii="Tahoma" w:hAnsi="Tahoma" w:cs="Tahoma"/>
          <w:sz w:val="18"/>
          <w:szCs w:val="18"/>
        </w:rPr>
        <w:t>.</w:t>
      </w:r>
    </w:p>
    <w:p w:rsidR="00C374D2" w:rsidRPr="00C374D2" w:rsidRDefault="00C374D2" w:rsidP="00C374D2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C374D2">
        <w:rPr>
          <w:rFonts w:ascii="Tahoma" w:hAnsi="Tahoma" w:cs="Tahoma"/>
          <w:sz w:val="18"/>
          <w:szCs w:val="18"/>
        </w:rPr>
        <w:t xml:space="preserve">Converting UI designs and bootstrap </w:t>
      </w:r>
      <w:r w:rsidR="00EB0AD1" w:rsidRPr="00C374D2">
        <w:rPr>
          <w:rFonts w:ascii="Tahoma" w:hAnsi="Tahoma" w:cs="Tahoma"/>
          <w:sz w:val="18"/>
          <w:szCs w:val="18"/>
        </w:rPr>
        <w:t>mock-ups</w:t>
      </w:r>
      <w:r w:rsidR="00E96688">
        <w:rPr>
          <w:rFonts w:ascii="Tahoma" w:hAnsi="Tahoma" w:cs="Tahoma"/>
          <w:sz w:val="18"/>
          <w:szCs w:val="18"/>
        </w:rPr>
        <w:t xml:space="preserve"> </w:t>
      </w:r>
      <w:r w:rsidRPr="00C374D2">
        <w:rPr>
          <w:rFonts w:ascii="Tahoma" w:hAnsi="Tahoma" w:cs="Tahoma"/>
          <w:sz w:val="18"/>
          <w:szCs w:val="18"/>
        </w:rPr>
        <w:t xml:space="preserve">to mobile responsive lightning </w:t>
      </w:r>
      <w:r w:rsidR="00924C29">
        <w:rPr>
          <w:rFonts w:ascii="Tahoma" w:hAnsi="Tahoma" w:cs="Tahoma"/>
          <w:sz w:val="18"/>
          <w:szCs w:val="18"/>
        </w:rPr>
        <w:t>applications</w:t>
      </w:r>
      <w:r w:rsidRPr="00C374D2">
        <w:rPr>
          <w:rFonts w:ascii="Tahoma" w:hAnsi="Tahoma" w:cs="Tahoma"/>
          <w:sz w:val="18"/>
          <w:szCs w:val="18"/>
        </w:rPr>
        <w:t xml:space="preserve"> </w:t>
      </w:r>
      <w:r w:rsidR="00E96688">
        <w:rPr>
          <w:rFonts w:ascii="Tahoma" w:hAnsi="Tahoma" w:cs="Tahoma"/>
          <w:sz w:val="18"/>
          <w:szCs w:val="18"/>
        </w:rPr>
        <w:t>with custom SLDS CSS.</w:t>
      </w:r>
      <w:r w:rsidRPr="00C374D2">
        <w:rPr>
          <w:rFonts w:ascii="Tahoma" w:hAnsi="Tahoma" w:cs="Tahoma"/>
          <w:sz w:val="18"/>
          <w:szCs w:val="18"/>
        </w:rPr>
        <w:t xml:space="preserve"> </w:t>
      </w:r>
    </w:p>
    <w:p w:rsidR="006D7D40" w:rsidRDefault="006D7D40" w:rsidP="00924C29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6D7D40">
        <w:rPr>
          <w:rFonts w:ascii="Tahoma" w:hAnsi="Tahoma" w:cs="Tahoma"/>
          <w:sz w:val="18"/>
          <w:szCs w:val="18"/>
        </w:rPr>
        <w:t>Development of Apex Classes, Triggers, flows, batch processes, Lightning</w:t>
      </w:r>
      <w:r w:rsidR="00C870C4">
        <w:rPr>
          <w:rFonts w:ascii="Tahoma" w:hAnsi="Tahoma" w:cs="Tahoma"/>
          <w:sz w:val="18"/>
          <w:szCs w:val="18"/>
        </w:rPr>
        <w:t xml:space="preserve"> Apps</w:t>
      </w:r>
      <w:r w:rsidRPr="006D7D40">
        <w:rPr>
          <w:rFonts w:ascii="Tahoma" w:hAnsi="Tahoma" w:cs="Tahoma"/>
          <w:sz w:val="18"/>
          <w:szCs w:val="18"/>
        </w:rPr>
        <w:t>, SOAP and REST API integrations.</w:t>
      </w:r>
    </w:p>
    <w:p w:rsidR="006D7D40" w:rsidRPr="00C374D2" w:rsidRDefault="006D7D40" w:rsidP="006D7D40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C374D2">
        <w:rPr>
          <w:rFonts w:ascii="Tahoma" w:hAnsi="Tahoma" w:cs="Tahoma"/>
          <w:sz w:val="18"/>
          <w:szCs w:val="18"/>
        </w:rPr>
        <w:t xml:space="preserve">Continuous integration using Jenkins, Gitlab, </w:t>
      </w:r>
      <w:r w:rsidR="00F94F89">
        <w:rPr>
          <w:rFonts w:ascii="Tahoma" w:hAnsi="Tahoma" w:cs="Tahoma"/>
          <w:sz w:val="18"/>
          <w:szCs w:val="18"/>
        </w:rPr>
        <w:t>N</w:t>
      </w:r>
      <w:r w:rsidR="00F94F89" w:rsidRPr="00C374D2">
        <w:rPr>
          <w:rFonts w:ascii="Tahoma" w:hAnsi="Tahoma" w:cs="Tahoma"/>
          <w:sz w:val="18"/>
          <w:szCs w:val="18"/>
        </w:rPr>
        <w:t>ode</w:t>
      </w:r>
      <w:r w:rsidRPr="00C374D2">
        <w:rPr>
          <w:rFonts w:ascii="Tahoma" w:hAnsi="Tahoma" w:cs="Tahoma"/>
          <w:sz w:val="18"/>
          <w:szCs w:val="18"/>
        </w:rPr>
        <w:t xml:space="preserve">.js, LTS, puppeteer and </w:t>
      </w:r>
      <w:r>
        <w:rPr>
          <w:rFonts w:ascii="Tahoma" w:hAnsi="Tahoma" w:cs="Tahoma"/>
          <w:sz w:val="18"/>
          <w:szCs w:val="18"/>
        </w:rPr>
        <w:t xml:space="preserve">Salesforce </w:t>
      </w:r>
      <w:r w:rsidRPr="00C374D2">
        <w:rPr>
          <w:rFonts w:ascii="Tahoma" w:hAnsi="Tahoma" w:cs="Tahoma"/>
          <w:sz w:val="18"/>
          <w:szCs w:val="18"/>
        </w:rPr>
        <w:t>CLI plugins for Salesforce DX</w:t>
      </w:r>
      <w:r w:rsidR="00E96688">
        <w:rPr>
          <w:rFonts w:ascii="Tahoma" w:hAnsi="Tahoma" w:cs="Tahoma"/>
          <w:sz w:val="18"/>
          <w:szCs w:val="18"/>
        </w:rPr>
        <w:t>.</w:t>
      </w:r>
      <w:r w:rsidRPr="00C374D2">
        <w:rPr>
          <w:rFonts w:ascii="Tahoma" w:hAnsi="Tahoma" w:cs="Tahoma"/>
          <w:sz w:val="18"/>
          <w:szCs w:val="18"/>
        </w:rPr>
        <w:t xml:space="preserve"> </w:t>
      </w:r>
    </w:p>
    <w:p w:rsidR="006D7D40" w:rsidRPr="00C374D2" w:rsidRDefault="006D7D40" w:rsidP="006D7D40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C374D2">
        <w:rPr>
          <w:rFonts w:ascii="Tahoma" w:hAnsi="Tahoma" w:cs="Tahoma"/>
          <w:sz w:val="18"/>
          <w:szCs w:val="18"/>
        </w:rPr>
        <w:t xml:space="preserve">Cross training </w:t>
      </w:r>
      <w:r>
        <w:rPr>
          <w:rFonts w:ascii="Tahoma" w:hAnsi="Tahoma" w:cs="Tahoma"/>
          <w:sz w:val="18"/>
          <w:szCs w:val="18"/>
        </w:rPr>
        <w:t>PHP</w:t>
      </w:r>
      <w:r w:rsidRPr="00C374D2">
        <w:rPr>
          <w:rFonts w:ascii="Tahoma" w:hAnsi="Tahoma" w:cs="Tahoma"/>
          <w:sz w:val="18"/>
          <w:szCs w:val="18"/>
        </w:rPr>
        <w:t xml:space="preserve"> and </w:t>
      </w:r>
      <w:r>
        <w:rPr>
          <w:rFonts w:ascii="Tahoma" w:hAnsi="Tahoma" w:cs="Tahoma"/>
          <w:sz w:val="18"/>
          <w:szCs w:val="18"/>
        </w:rPr>
        <w:t>A</w:t>
      </w:r>
      <w:r w:rsidRPr="00C374D2">
        <w:rPr>
          <w:rFonts w:ascii="Tahoma" w:hAnsi="Tahoma" w:cs="Tahoma"/>
          <w:sz w:val="18"/>
          <w:szCs w:val="18"/>
        </w:rPr>
        <w:t xml:space="preserve">ngular developers in Lightning </w:t>
      </w:r>
      <w:r w:rsidR="00F94F89">
        <w:rPr>
          <w:rFonts w:ascii="Tahoma" w:hAnsi="Tahoma" w:cs="Tahoma"/>
          <w:sz w:val="18"/>
          <w:szCs w:val="18"/>
        </w:rPr>
        <w:t>C</w:t>
      </w:r>
      <w:r w:rsidR="00F94F89" w:rsidRPr="00C374D2">
        <w:rPr>
          <w:rFonts w:ascii="Tahoma" w:hAnsi="Tahoma" w:cs="Tahoma"/>
          <w:sz w:val="18"/>
          <w:szCs w:val="18"/>
        </w:rPr>
        <w:t xml:space="preserve">ommunities </w:t>
      </w:r>
      <w:r w:rsidRPr="00C374D2">
        <w:rPr>
          <w:rFonts w:ascii="Tahoma" w:hAnsi="Tahoma" w:cs="Tahoma"/>
          <w:sz w:val="18"/>
          <w:szCs w:val="18"/>
        </w:rPr>
        <w:t>development, SLDS and Salesforce DevOps</w:t>
      </w:r>
      <w:r>
        <w:rPr>
          <w:rFonts w:ascii="Tahoma" w:hAnsi="Tahoma" w:cs="Tahoma"/>
          <w:sz w:val="18"/>
          <w:szCs w:val="18"/>
        </w:rPr>
        <w:t>.</w:t>
      </w:r>
    </w:p>
    <w:p w:rsidR="006D7D40" w:rsidRPr="00C374D2" w:rsidRDefault="006D7D40" w:rsidP="006D7D40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C374D2">
        <w:rPr>
          <w:rFonts w:ascii="Tahoma" w:hAnsi="Tahoma" w:cs="Tahoma"/>
          <w:sz w:val="18"/>
          <w:szCs w:val="18"/>
        </w:rPr>
        <w:t xml:space="preserve">Recruiting and onboarding </w:t>
      </w:r>
      <w:r>
        <w:rPr>
          <w:rFonts w:ascii="Tahoma" w:hAnsi="Tahoma" w:cs="Tahoma"/>
          <w:sz w:val="18"/>
          <w:szCs w:val="18"/>
        </w:rPr>
        <w:t>S</w:t>
      </w:r>
      <w:r w:rsidRPr="00C374D2">
        <w:rPr>
          <w:rFonts w:ascii="Tahoma" w:hAnsi="Tahoma" w:cs="Tahoma"/>
          <w:sz w:val="18"/>
          <w:szCs w:val="18"/>
        </w:rPr>
        <w:t xml:space="preserve">alesforce </w:t>
      </w:r>
      <w:r>
        <w:rPr>
          <w:rFonts w:ascii="Tahoma" w:hAnsi="Tahoma" w:cs="Tahoma"/>
          <w:sz w:val="18"/>
          <w:szCs w:val="18"/>
        </w:rPr>
        <w:t>d</w:t>
      </w:r>
      <w:r w:rsidRPr="00C374D2">
        <w:rPr>
          <w:rFonts w:ascii="Tahoma" w:hAnsi="Tahoma" w:cs="Tahoma"/>
          <w:sz w:val="18"/>
          <w:szCs w:val="18"/>
        </w:rPr>
        <w:t xml:space="preserve">evelopers, </w:t>
      </w:r>
      <w:r>
        <w:rPr>
          <w:rFonts w:ascii="Tahoma" w:hAnsi="Tahoma" w:cs="Tahoma"/>
          <w:sz w:val="18"/>
          <w:szCs w:val="18"/>
        </w:rPr>
        <w:t>p</w:t>
      </w:r>
      <w:r w:rsidRPr="00C374D2">
        <w:rPr>
          <w:rFonts w:ascii="Tahoma" w:hAnsi="Tahoma" w:cs="Tahoma"/>
          <w:sz w:val="18"/>
          <w:szCs w:val="18"/>
        </w:rPr>
        <w:t xml:space="preserve">roduct </w:t>
      </w:r>
      <w:r>
        <w:rPr>
          <w:rFonts w:ascii="Tahoma" w:hAnsi="Tahoma" w:cs="Tahoma"/>
          <w:sz w:val="18"/>
          <w:szCs w:val="18"/>
        </w:rPr>
        <w:t>m</w:t>
      </w:r>
      <w:r w:rsidRPr="00C374D2">
        <w:rPr>
          <w:rFonts w:ascii="Tahoma" w:hAnsi="Tahoma" w:cs="Tahoma"/>
          <w:sz w:val="18"/>
          <w:szCs w:val="18"/>
        </w:rPr>
        <w:t xml:space="preserve">anagers and </w:t>
      </w:r>
      <w:r>
        <w:rPr>
          <w:rFonts w:ascii="Tahoma" w:hAnsi="Tahoma" w:cs="Tahoma"/>
          <w:sz w:val="18"/>
          <w:szCs w:val="18"/>
        </w:rPr>
        <w:t>m</w:t>
      </w:r>
      <w:r w:rsidRPr="00C374D2">
        <w:rPr>
          <w:rFonts w:ascii="Tahoma" w:hAnsi="Tahoma" w:cs="Tahoma"/>
          <w:sz w:val="18"/>
          <w:szCs w:val="18"/>
        </w:rPr>
        <w:t xml:space="preserve">arketing </w:t>
      </w:r>
      <w:r>
        <w:rPr>
          <w:rFonts w:ascii="Tahoma" w:hAnsi="Tahoma" w:cs="Tahoma"/>
          <w:sz w:val="18"/>
          <w:szCs w:val="18"/>
        </w:rPr>
        <w:t>c</w:t>
      </w:r>
      <w:r w:rsidRPr="00C374D2">
        <w:rPr>
          <w:rFonts w:ascii="Tahoma" w:hAnsi="Tahoma" w:cs="Tahoma"/>
          <w:sz w:val="18"/>
          <w:szCs w:val="18"/>
        </w:rPr>
        <w:t xml:space="preserve">loud </w:t>
      </w:r>
      <w:r>
        <w:rPr>
          <w:rFonts w:ascii="Tahoma" w:hAnsi="Tahoma" w:cs="Tahoma"/>
          <w:sz w:val="18"/>
          <w:szCs w:val="18"/>
        </w:rPr>
        <w:t>s</w:t>
      </w:r>
      <w:r w:rsidRPr="00C374D2">
        <w:rPr>
          <w:rFonts w:ascii="Tahoma" w:hAnsi="Tahoma" w:cs="Tahoma"/>
          <w:sz w:val="18"/>
          <w:szCs w:val="18"/>
        </w:rPr>
        <w:t>pecialists</w:t>
      </w:r>
      <w:r>
        <w:rPr>
          <w:rFonts w:ascii="Tahoma" w:hAnsi="Tahoma" w:cs="Tahoma"/>
          <w:sz w:val="18"/>
          <w:szCs w:val="18"/>
        </w:rPr>
        <w:t>.</w:t>
      </w:r>
    </w:p>
    <w:p w:rsidR="006D7D40" w:rsidRPr="00C374D2" w:rsidRDefault="006D7D40" w:rsidP="006D7D40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Building p</w:t>
      </w:r>
      <w:r w:rsidRPr="00C374D2">
        <w:rPr>
          <w:rFonts w:ascii="Tahoma" w:hAnsi="Tahoma" w:cs="Tahoma"/>
          <w:sz w:val="18"/>
          <w:szCs w:val="18"/>
        </w:rPr>
        <w:t>roduct roadmap</w:t>
      </w:r>
      <w:r>
        <w:rPr>
          <w:rFonts w:ascii="Tahoma" w:hAnsi="Tahoma" w:cs="Tahoma"/>
          <w:sz w:val="18"/>
          <w:szCs w:val="18"/>
        </w:rPr>
        <w:t>s</w:t>
      </w:r>
      <w:r w:rsidRPr="00C374D2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</w:rPr>
        <w:t xml:space="preserve">user stories, </w:t>
      </w:r>
      <w:r w:rsidRPr="00C374D2">
        <w:rPr>
          <w:rFonts w:ascii="Tahoma" w:hAnsi="Tahoma" w:cs="Tahoma"/>
          <w:sz w:val="18"/>
          <w:szCs w:val="18"/>
        </w:rPr>
        <w:t>feature</w:t>
      </w:r>
      <w:r>
        <w:rPr>
          <w:rFonts w:ascii="Tahoma" w:hAnsi="Tahoma" w:cs="Tahoma"/>
          <w:sz w:val="18"/>
          <w:szCs w:val="18"/>
        </w:rPr>
        <w:t>s</w:t>
      </w:r>
      <w:r w:rsidRPr="00C374D2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&amp; </w:t>
      </w:r>
      <w:r w:rsidRPr="00C374D2">
        <w:rPr>
          <w:rFonts w:ascii="Tahoma" w:hAnsi="Tahoma" w:cs="Tahoma"/>
          <w:sz w:val="18"/>
          <w:szCs w:val="18"/>
        </w:rPr>
        <w:t>data migration strategies</w:t>
      </w:r>
      <w:r>
        <w:rPr>
          <w:rFonts w:ascii="Tahoma" w:hAnsi="Tahoma" w:cs="Tahoma"/>
          <w:sz w:val="18"/>
          <w:szCs w:val="18"/>
        </w:rPr>
        <w:t xml:space="preserve"> with end client stakeholders.</w:t>
      </w:r>
    </w:p>
    <w:p w:rsidR="006D7D40" w:rsidRDefault="006D7D40" w:rsidP="006D7D40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C374D2">
        <w:rPr>
          <w:rFonts w:ascii="Tahoma" w:hAnsi="Tahoma" w:cs="Tahoma"/>
          <w:sz w:val="18"/>
          <w:szCs w:val="18"/>
        </w:rPr>
        <w:t>Coordinating daily scrums, planning sessions, client demos and retrospectives</w:t>
      </w:r>
      <w:r>
        <w:rPr>
          <w:rFonts w:ascii="Tahoma" w:hAnsi="Tahoma" w:cs="Tahoma"/>
          <w:sz w:val="18"/>
          <w:szCs w:val="18"/>
        </w:rPr>
        <w:t xml:space="preserve"> (remote teams, US stakeholders).</w:t>
      </w:r>
    </w:p>
    <w:p w:rsidR="00C374D2" w:rsidRPr="00C374D2" w:rsidRDefault="00C374D2" w:rsidP="00C374D2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C374D2">
        <w:rPr>
          <w:rFonts w:ascii="Tahoma" w:hAnsi="Tahoma" w:cs="Tahoma"/>
          <w:sz w:val="18"/>
          <w:szCs w:val="18"/>
        </w:rPr>
        <w:t xml:space="preserve">Building custom API / JSON integrations between Lightning Communities </w:t>
      </w:r>
      <w:r w:rsidR="006D7D40">
        <w:rPr>
          <w:rFonts w:ascii="Tahoma" w:hAnsi="Tahoma" w:cs="Tahoma"/>
          <w:sz w:val="18"/>
          <w:szCs w:val="18"/>
        </w:rPr>
        <w:t xml:space="preserve">and </w:t>
      </w:r>
      <w:r w:rsidR="006D7D40" w:rsidRPr="00C374D2">
        <w:rPr>
          <w:rFonts w:ascii="Tahoma" w:hAnsi="Tahoma" w:cs="Tahoma"/>
          <w:sz w:val="18"/>
          <w:szCs w:val="18"/>
        </w:rPr>
        <w:t>Crownpeak</w:t>
      </w:r>
      <w:r w:rsidR="006D7D40" w:rsidRPr="00C374D2" w:rsidDel="006D7D40">
        <w:rPr>
          <w:rFonts w:ascii="Tahoma" w:hAnsi="Tahoma" w:cs="Tahoma"/>
          <w:sz w:val="18"/>
          <w:szCs w:val="18"/>
        </w:rPr>
        <w:t xml:space="preserve"> </w:t>
      </w:r>
      <w:r w:rsidRPr="00C374D2">
        <w:rPr>
          <w:rFonts w:ascii="Tahoma" w:hAnsi="Tahoma" w:cs="Tahoma"/>
          <w:sz w:val="18"/>
          <w:szCs w:val="18"/>
        </w:rPr>
        <w:t>CMS</w:t>
      </w:r>
      <w:r w:rsidR="006D7D40">
        <w:rPr>
          <w:rFonts w:ascii="Tahoma" w:hAnsi="Tahoma" w:cs="Tahoma"/>
          <w:sz w:val="18"/>
          <w:szCs w:val="18"/>
        </w:rPr>
        <w:t>.</w:t>
      </w:r>
      <w:r w:rsidRPr="00C374D2">
        <w:rPr>
          <w:rFonts w:ascii="Tahoma" w:hAnsi="Tahoma" w:cs="Tahoma"/>
          <w:sz w:val="18"/>
          <w:szCs w:val="18"/>
        </w:rPr>
        <w:t xml:space="preserve"> </w:t>
      </w:r>
    </w:p>
    <w:p w:rsidR="00C374D2" w:rsidRPr="00C374D2" w:rsidRDefault="00C374D2" w:rsidP="00C374D2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Technologies: </w:t>
      </w:r>
      <w:r w:rsidRPr="00C374D2">
        <w:rPr>
          <w:rFonts w:ascii="Tahoma" w:hAnsi="Tahoma" w:cs="Tahoma"/>
          <w:sz w:val="18"/>
          <w:szCs w:val="18"/>
        </w:rPr>
        <w:t xml:space="preserve">Lighting Web </w:t>
      </w:r>
      <w:r w:rsidR="00924C29">
        <w:rPr>
          <w:rFonts w:ascii="Tahoma" w:hAnsi="Tahoma" w:cs="Tahoma"/>
          <w:sz w:val="18"/>
          <w:szCs w:val="18"/>
        </w:rPr>
        <w:t>C</w:t>
      </w:r>
      <w:r w:rsidR="00924C29" w:rsidRPr="00C374D2">
        <w:rPr>
          <w:rFonts w:ascii="Tahoma" w:hAnsi="Tahoma" w:cs="Tahoma"/>
          <w:sz w:val="18"/>
          <w:szCs w:val="18"/>
        </w:rPr>
        <w:t>omponents</w:t>
      </w:r>
      <w:r w:rsidRPr="00C374D2">
        <w:rPr>
          <w:rFonts w:ascii="Tahoma" w:hAnsi="Tahoma" w:cs="Tahoma"/>
          <w:sz w:val="18"/>
          <w:szCs w:val="18"/>
        </w:rPr>
        <w:t xml:space="preserve">, </w:t>
      </w:r>
      <w:r w:rsidR="006D7D40" w:rsidRPr="00C374D2">
        <w:rPr>
          <w:rFonts w:ascii="Tahoma" w:hAnsi="Tahoma" w:cs="Tahoma"/>
          <w:sz w:val="18"/>
          <w:szCs w:val="18"/>
        </w:rPr>
        <w:t>JavaScript,</w:t>
      </w:r>
      <w:r w:rsidR="006D7D40">
        <w:rPr>
          <w:rFonts w:ascii="Tahoma" w:hAnsi="Tahoma" w:cs="Tahoma"/>
          <w:sz w:val="18"/>
          <w:szCs w:val="18"/>
        </w:rPr>
        <w:t xml:space="preserve"> </w:t>
      </w:r>
      <w:r w:rsidRPr="00C374D2">
        <w:rPr>
          <w:rFonts w:ascii="Tahoma" w:hAnsi="Tahoma" w:cs="Tahoma"/>
          <w:sz w:val="18"/>
          <w:szCs w:val="18"/>
        </w:rPr>
        <w:t xml:space="preserve">Salesforce Marketing Cloud, Community Cloud, CSS / SLDS, Crownpeak CMS, </w:t>
      </w:r>
      <w:r w:rsidR="00EB0AD1" w:rsidRPr="00C374D2">
        <w:rPr>
          <w:rFonts w:ascii="Tahoma" w:hAnsi="Tahoma" w:cs="Tahoma"/>
          <w:sz w:val="18"/>
          <w:szCs w:val="18"/>
        </w:rPr>
        <w:t>GitHub</w:t>
      </w:r>
      <w:r w:rsidRPr="00C374D2">
        <w:rPr>
          <w:rFonts w:ascii="Tahoma" w:hAnsi="Tahoma" w:cs="Tahoma"/>
          <w:sz w:val="18"/>
          <w:szCs w:val="18"/>
        </w:rPr>
        <w:t xml:space="preserve"> / </w:t>
      </w:r>
      <w:r w:rsidR="00EB0AD1" w:rsidRPr="00C374D2">
        <w:rPr>
          <w:rFonts w:ascii="Tahoma" w:hAnsi="Tahoma" w:cs="Tahoma"/>
          <w:sz w:val="18"/>
          <w:szCs w:val="18"/>
        </w:rPr>
        <w:t>Gitlab, Jenkins</w:t>
      </w:r>
      <w:r w:rsidRPr="00C374D2">
        <w:rPr>
          <w:rFonts w:ascii="Tahoma" w:hAnsi="Tahoma" w:cs="Tahoma"/>
          <w:sz w:val="18"/>
          <w:szCs w:val="18"/>
        </w:rPr>
        <w:t>, Google Embed API, Node.js, SFDX, AWS</w:t>
      </w:r>
      <w:r w:rsidR="00F94F89">
        <w:rPr>
          <w:rFonts w:ascii="Tahoma" w:hAnsi="Tahoma" w:cs="Tahoma"/>
          <w:sz w:val="18"/>
          <w:szCs w:val="18"/>
        </w:rPr>
        <w:t>.</w:t>
      </w:r>
      <w:bookmarkStart w:id="1" w:name="_GoBack"/>
      <w:bookmarkEnd w:id="1"/>
    </w:p>
    <w:p w:rsidR="00C374D2" w:rsidRPr="00A25129" w:rsidRDefault="00C374D2" w:rsidP="00A25129">
      <w:pPr>
        <w:rPr>
          <w:rFonts w:ascii="Tahoma" w:hAnsi="Tahoma" w:cs="Tahoma"/>
          <w:sz w:val="18"/>
          <w:szCs w:val="18"/>
        </w:rPr>
      </w:pPr>
    </w:p>
    <w:p w:rsidR="00C51FF6" w:rsidRPr="00AE6FB6" w:rsidRDefault="00C51FF6" w:rsidP="00752DA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What3words</w:t>
      </w:r>
      <w:r w:rsidRPr="00AE6FB6">
        <w:rPr>
          <w:rFonts w:ascii="Tahoma" w:hAnsi="Tahoma" w:cs="Tahoma"/>
          <w:b/>
          <w:sz w:val="18"/>
          <w:szCs w:val="18"/>
        </w:rPr>
        <w:t>,</w:t>
      </w:r>
      <w:r>
        <w:rPr>
          <w:rFonts w:ascii="Tahoma" w:hAnsi="Tahoma" w:cs="Tahoma"/>
          <w:b/>
          <w:sz w:val="18"/>
          <w:szCs w:val="18"/>
        </w:rPr>
        <w:tab/>
        <w:t xml:space="preserve">Consultant Solution </w:t>
      </w:r>
      <w:r w:rsidRPr="00AE6FB6">
        <w:rPr>
          <w:rFonts w:ascii="Tahoma" w:hAnsi="Tahoma" w:cs="Tahoma"/>
          <w:b/>
          <w:sz w:val="18"/>
          <w:szCs w:val="18"/>
        </w:rPr>
        <w:t>Architect</w:t>
      </w:r>
      <w:r>
        <w:rPr>
          <w:rFonts w:ascii="Tahoma" w:hAnsi="Tahoma" w:cs="Tahoma"/>
          <w:b/>
          <w:sz w:val="18"/>
          <w:szCs w:val="18"/>
        </w:rPr>
        <w:t xml:space="preserve"> /</w:t>
      </w:r>
      <w:r w:rsidR="00867D40">
        <w:rPr>
          <w:rFonts w:ascii="Tahoma" w:hAnsi="Tahoma" w:cs="Tahoma"/>
          <w:b/>
          <w:sz w:val="18"/>
          <w:szCs w:val="18"/>
        </w:rPr>
        <w:t xml:space="preserve"> Salesforce </w:t>
      </w:r>
      <w:r>
        <w:rPr>
          <w:rFonts w:ascii="Tahoma" w:hAnsi="Tahoma" w:cs="Tahoma"/>
          <w:b/>
          <w:sz w:val="18"/>
          <w:szCs w:val="18"/>
        </w:rPr>
        <w:t xml:space="preserve">Developer </w:t>
      </w:r>
      <w:r w:rsidRPr="00AE6FB6">
        <w:rPr>
          <w:rFonts w:ascii="Tahoma" w:hAnsi="Tahoma" w:cs="Tahoma"/>
          <w:b/>
          <w:sz w:val="18"/>
          <w:szCs w:val="18"/>
        </w:rPr>
        <w:t>(Contract)</w:t>
      </w:r>
    </w:p>
    <w:p w:rsidR="00C51FF6" w:rsidRDefault="00C51FF6" w:rsidP="00C51FF6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November 2018 – February 2019</w:t>
      </w:r>
      <w:r w:rsidR="00F94F89">
        <w:rPr>
          <w:rFonts w:ascii="Tahoma" w:hAnsi="Tahoma" w:cs="Tahoma"/>
          <w:i/>
          <w:sz w:val="18"/>
          <w:szCs w:val="18"/>
        </w:rPr>
        <w:t>.</w:t>
      </w:r>
    </w:p>
    <w:p w:rsidR="005B1020" w:rsidRDefault="00C51FF6" w:rsidP="00C51FF6">
      <w:pPr>
        <w:rPr>
          <w:rFonts w:ascii="Tahoma" w:hAnsi="Tahoma" w:cs="Tahoma"/>
          <w:i/>
          <w:sz w:val="18"/>
          <w:szCs w:val="18"/>
        </w:rPr>
      </w:pPr>
      <w:r w:rsidRPr="00C51FF6">
        <w:rPr>
          <w:rFonts w:ascii="Tahoma" w:hAnsi="Tahoma" w:cs="Tahoma"/>
          <w:i/>
          <w:sz w:val="18"/>
          <w:szCs w:val="18"/>
        </w:rPr>
        <w:t xml:space="preserve">What3words provide a service to accurately find any location using a worldwide grid of 3m x 3m squares uniquely assigned a </w:t>
      </w:r>
      <w:r w:rsidR="008A7024" w:rsidRPr="00C51FF6">
        <w:rPr>
          <w:rFonts w:ascii="Tahoma" w:hAnsi="Tahoma" w:cs="Tahoma"/>
          <w:i/>
          <w:sz w:val="18"/>
          <w:szCs w:val="18"/>
        </w:rPr>
        <w:t>3-word</w:t>
      </w:r>
      <w:r w:rsidRPr="00C51FF6">
        <w:rPr>
          <w:rFonts w:ascii="Tahoma" w:hAnsi="Tahoma" w:cs="Tahoma"/>
          <w:i/>
          <w:sz w:val="18"/>
          <w:szCs w:val="18"/>
        </w:rPr>
        <w:t xml:space="preserve"> address.</w:t>
      </w:r>
      <w:r w:rsidR="009E48B1">
        <w:rPr>
          <w:rFonts w:ascii="Tahoma" w:hAnsi="Tahoma" w:cs="Tahoma"/>
          <w:i/>
          <w:sz w:val="18"/>
          <w:szCs w:val="18"/>
        </w:rPr>
        <w:t xml:space="preserve"> </w:t>
      </w:r>
      <w:r w:rsidR="000A052F" w:rsidRPr="000A052F">
        <w:rPr>
          <w:rFonts w:ascii="Tahoma" w:hAnsi="Tahoma" w:cs="Tahoma"/>
          <w:i/>
          <w:sz w:val="18"/>
          <w:szCs w:val="18"/>
        </w:rPr>
        <w:t>Investors include Intel Capital, Daimler and Deutsche Bahn.</w:t>
      </w:r>
    </w:p>
    <w:p w:rsidR="00C9150B" w:rsidRDefault="00C9150B" w:rsidP="00C51FF6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Defining target </w:t>
      </w:r>
      <w:r w:rsidR="00C51FF6" w:rsidRPr="007919F4">
        <w:rPr>
          <w:rFonts w:ascii="Tahoma" w:hAnsi="Tahoma" w:cs="Tahoma"/>
          <w:sz w:val="18"/>
          <w:szCs w:val="18"/>
        </w:rPr>
        <w:t xml:space="preserve">architecture for </w:t>
      </w:r>
      <w:r>
        <w:rPr>
          <w:rFonts w:ascii="Tahoma" w:hAnsi="Tahoma" w:cs="Tahoma"/>
          <w:sz w:val="18"/>
          <w:szCs w:val="18"/>
        </w:rPr>
        <w:t>supporting the expansion of business development operations</w:t>
      </w:r>
      <w:r w:rsidR="00487982">
        <w:rPr>
          <w:rFonts w:ascii="Tahoma" w:hAnsi="Tahoma" w:cs="Tahoma"/>
          <w:sz w:val="18"/>
          <w:szCs w:val="18"/>
        </w:rPr>
        <w:t>.</w:t>
      </w:r>
    </w:p>
    <w:p w:rsidR="007D33A7" w:rsidRDefault="007D33A7" w:rsidP="00C51FF6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</w:t>
      </w:r>
      <w:r w:rsidRPr="007D33A7">
        <w:rPr>
          <w:rFonts w:ascii="Tahoma" w:hAnsi="Tahoma" w:cs="Tahoma"/>
          <w:sz w:val="18"/>
          <w:szCs w:val="18"/>
        </w:rPr>
        <w:t>esign</w:t>
      </w:r>
      <w:r w:rsidR="00CB36EC">
        <w:rPr>
          <w:rFonts w:ascii="Tahoma" w:hAnsi="Tahoma" w:cs="Tahoma"/>
          <w:sz w:val="18"/>
          <w:szCs w:val="18"/>
        </w:rPr>
        <w:t>ing</w:t>
      </w:r>
      <w:r w:rsidRPr="007D33A7">
        <w:rPr>
          <w:rFonts w:ascii="Tahoma" w:hAnsi="Tahoma" w:cs="Tahoma"/>
          <w:sz w:val="18"/>
          <w:szCs w:val="18"/>
        </w:rPr>
        <w:t xml:space="preserve"> and implement</w:t>
      </w:r>
      <w:r w:rsidR="00CB36EC">
        <w:rPr>
          <w:rFonts w:ascii="Tahoma" w:hAnsi="Tahoma" w:cs="Tahoma"/>
          <w:sz w:val="18"/>
          <w:szCs w:val="18"/>
        </w:rPr>
        <w:t>ing</w:t>
      </w:r>
      <w:r w:rsidRPr="007D33A7">
        <w:rPr>
          <w:rFonts w:ascii="Tahoma" w:hAnsi="Tahoma" w:cs="Tahoma"/>
          <w:sz w:val="18"/>
          <w:szCs w:val="18"/>
        </w:rPr>
        <w:t xml:space="preserve"> an improvement plan</w:t>
      </w:r>
      <w:r>
        <w:rPr>
          <w:rFonts w:ascii="Tahoma" w:hAnsi="Tahoma" w:cs="Tahoma"/>
          <w:sz w:val="18"/>
          <w:szCs w:val="18"/>
        </w:rPr>
        <w:t xml:space="preserve"> and </w:t>
      </w:r>
      <w:r w:rsidR="00EB2F37">
        <w:rPr>
          <w:rFonts w:ascii="Tahoma" w:hAnsi="Tahoma" w:cs="Tahoma"/>
          <w:sz w:val="18"/>
          <w:szCs w:val="18"/>
        </w:rPr>
        <w:t xml:space="preserve">CRM </w:t>
      </w:r>
      <w:r>
        <w:rPr>
          <w:rFonts w:ascii="Tahoma" w:hAnsi="Tahoma" w:cs="Tahoma"/>
          <w:sz w:val="18"/>
          <w:szCs w:val="18"/>
        </w:rPr>
        <w:t>roadmap</w:t>
      </w:r>
      <w:r w:rsidR="006A1D0D">
        <w:rPr>
          <w:rFonts w:ascii="Tahoma" w:hAnsi="Tahoma" w:cs="Tahoma"/>
          <w:sz w:val="18"/>
          <w:szCs w:val="18"/>
        </w:rPr>
        <w:t>.</w:t>
      </w:r>
    </w:p>
    <w:p w:rsidR="00286B88" w:rsidRPr="00286B88" w:rsidRDefault="00286B88" w:rsidP="00286B88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286B88">
        <w:rPr>
          <w:rFonts w:ascii="Tahoma" w:hAnsi="Tahoma" w:cs="Tahoma"/>
          <w:sz w:val="18"/>
          <w:szCs w:val="18"/>
        </w:rPr>
        <w:t>Automating and streamlining key processes</w:t>
      </w:r>
      <w:r w:rsidR="00C9150B">
        <w:rPr>
          <w:rFonts w:ascii="Tahoma" w:hAnsi="Tahoma" w:cs="Tahoma"/>
          <w:sz w:val="18"/>
          <w:szCs w:val="18"/>
        </w:rPr>
        <w:t xml:space="preserve"> (Lead Management, Onboarding, Marketing Automation etc)</w:t>
      </w:r>
      <w:r w:rsidR="00487982">
        <w:rPr>
          <w:rFonts w:ascii="Tahoma" w:hAnsi="Tahoma" w:cs="Tahoma"/>
          <w:sz w:val="18"/>
          <w:szCs w:val="18"/>
        </w:rPr>
        <w:t>.</w:t>
      </w:r>
    </w:p>
    <w:p w:rsidR="00F72F6C" w:rsidRPr="00286B88" w:rsidRDefault="00F72F6C" w:rsidP="00286B88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F72F6C">
        <w:rPr>
          <w:rFonts w:ascii="Tahoma" w:hAnsi="Tahoma" w:cs="Tahoma"/>
          <w:sz w:val="18"/>
          <w:szCs w:val="18"/>
        </w:rPr>
        <w:t xml:space="preserve">Development of Apex Triggers, </w:t>
      </w:r>
      <w:r w:rsidR="009B2221">
        <w:rPr>
          <w:rFonts w:ascii="Tahoma" w:hAnsi="Tahoma" w:cs="Tahoma"/>
          <w:sz w:val="18"/>
          <w:szCs w:val="18"/>
        </w:rPr>
        <w:t>b</w:t>
      </w:r>
      <w:r w:rsidRPr="00F72F6C">
        <w:rPr>
          <w:rFonts w:ascii="Tahoma" w:hAnsi="Tahoma" w:cs="Tahoma"/>
          <w:sz w:val="18"/>
          <w:szCs w:val="18"/>
        </w:rPr>
        <w:t xml:space="preserve">atch </w:t>
      </w:r>
      <w:r w:rsidR="009B2221">
        <w:rPr>
          <w:rFonts w:ascii="Tahoma" w:hAnsi="Tahoma" w:cs="Tahoma"/>
          <w:sz w:val="18"/>
          <w:szCs w:val="18"/>
        </w:rPr>
        <w:t>p</w:t>
      </w:r>
      <w:r w:rsidRPr="00F72F6C">
        <w:rPr>
          <w:rFonts w:ascii="Tahoma" w:hAnsi="Tahoma" w:cs="Tahoma"/>
          <w:sz w:val="18"/>
          <w:szCs w:val="18"/>
        </w:rPr>
        <w:t>rocesses, Light</w:t>
      </w:r>
      <w:r w:rsidR="006A1D0D">
        <w:rPr>
          <w:rFonts w:ascii="Tahoma" w:hAnsi="Tahoma" w:cs="Tahoma"/>
          <w:sz w:val="18"/>
          <w:szCs w:val="18"/>
        </w:rPr>
        <w:t>n</w:t>
      </w:r>
      <w:r w:rsidRPr="00F72F6C">
        <w:rPr>
          <w:rFonts w:ascii="Tahoma" w:hAnsi="Tahoma" w:cs="Tahoma"/>
          <w:sz w:val="18"/>
          <w:szCs w:val="18"/>
        </w:rPr>
        <w:t>ing Components</w:t>
      </w:r>
      <w:r>
        <w:rPr>
          <w:rFonts w:ascii="Tahoma" w:hAnsi="Tahoma" w:cs="Tahoma"/>
          <w:sz w:val="18"/>
          <w:szCs w:val="18"/>
        </w:rPr>
        <w:t xml:space="preserve"> and </w:t>
      </w:r>
      <w:r w:rsidR="00D2530C">
        <w:rPr>
          <w:rFonts w:ascii="Tahoma" w:hAnsi="Tahoma" w:cs="Tahoma"/>
          <w:sz w:val="18"/>
          <w:szCs w:val="18"/>
        </w:rPr>
        <w:t>API</w:t>
      </w:r>
      <w:r>
        <w:rPr>
          <w:rFonts w:ascii="Tahoma" w:hAnsi="Tahoma" w:cs="Tahoma"/>
          <w:sz w:val="18"/>
          <w:szCs w:val="18"/>
        </w:rPr>
        <w:t xml:space="preserve"> integrations</w:t>
      </w:r>
      <w:r w:rsidR="00B105E7">
        <w:rPr>
          <w:rFonts w:ascii="Tahoma" w:hAnsi="Tahoma" w:cs="Tahoma"/>
          <w:sz w:val="18"/>
          <w:szCs w:val="18"/>
        </w:rPr>
        <w:t>.</w:t>
      </w:r>
    </w:p>
    <w:p w:rsidR="00286B88" w:rsidRPr="00286B88" w:rsidRDefault="00286B88" w:rsidP="00286B88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286B88">
        <w:rPr>
          <w:rFonts w:ascii="Tahoma" w:hAnsi="Tahoma" w:cs="Tahoma"/>
          <w:sz w:val="18"/>
          <w:szCs w:val="18"/>
        </w:rPr>
        <w:t>Expanding capabilities for payment processing, billing and contract management</w:t>
      </w:r>
      <w:r w:rsidR="00487982">
        <w:rPr>
          <w:rFonts w:ascii="Tahoma" w:hAnsi="Tahoma" w:cs="Tahoma"/>
          <w:sz w:val="18"/>
          <w:szCs w:val="18"/>
        </w:rPr>
        <w:t>.</w:t>
      </w:r>
    </w:p>
    <w:p w:rsidR="00286B88" w:rsidRPr="00286B88" w:rsidRDefault="00286B88" w:rsidP="00286B88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286B88">
        <w:rPr>
          <w:rFonts w:ascii="Tahoma" w:hAnsi="Tahoma" w:cs="Tahoma"/>
          <w:sz w:val="18"/>
          <w:szCs w:val="18"/>
        </w:rPr>
        <w:t xml:space="preserve">Consolidation of information management, integrations / plug-ins and </w:t>
      </w:r>
      <w:r w:rsidR="006A1D0D">
        <w:rPr>
          <w:rFonts w:ascii="Tahoma" w:hAnsi="Tahoma" w:cs="Tahoma"/>
          <w:sz w:val="18"/>
          <w:szCs w:val="18"/>
        </w:rPr>
        <w:t>licencing</w:t>
      </w:r>
      <w:r w:rsidR="00487982">
        <w:rPr>
          <w:rFonts w:ascii="Tahoma" w:hAnsi="Tahoma" w:cs="Tahoma"/>
          <w:sz w:val="18"/>
          <w:szCs w:val="18"/>
        </w:rPr>
        <w:t>.</w:t>
      </w:r>
    </w:p>
    <w:p w:rsidR="00F72F6C" w:rsidRDefault="006A1D0D" w:rsidP="00F72F6C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Standardising r</w:t>
      </w:r>
      <w:r w:rsidRPr="00286B88">
        <w:rPr>
          <w:rFonts w:ascii="Tahoma" w:hAnsi="Tahoma" w:cs="Tahoma"/>
          <w:sz w:val="18"/>
          <w:szCs w:val="18"/>
        </w:rPr>
        <w:t>eporting</w:t>
      </w:r>
      <w:r w:rsidR="00F72F6C" w:rsidRPr="00286B88">
        <w:rPr>
          <w:rFonts w:ascii="Tahoma" w:hAnsi="Tahoma" w:cs="Tahoma"/>
          <w:sz w:val="18"/>
          <w:szCs w:val="18"/>
        </w:rPr>
        <w:t>, dashboards and performance monitoring</w:t>
      </w:r>
      <w:r w:rsidR="005B1020">
        <w:rPr>
          <w:rFonts w:ascii="Tahoma" w:hAnsi="Tahoma" w:cs="Tahoma"/>
          <w:sz w:val="18"/>
          <w:szCs w:val="18"/>
        </w:rPr>
        <w:t xml:space="preserve"> across all verticals</w:t>
      </w:r>
      <w:r>
        <w:rPr>
          <w:rFonts w:ascii="Tahoma" w:hAnsi="Tahoma" w:cs="Tahoma"/>
          <w:sz w:val="18"/>
          <w:szCs w:val="18"/>
        </w:rPr>
        <w:t>.</w:t>
      </w:r>
    </w:p>
    <w:p w:rsidR="00B105E7" w:rsidRPr="00286B88" w:rsidRDefault="00493018" w:rsidP="00F72F6C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Defining</w:t>
      </w:r>
      <w:r w:rsidR="00B105E7">
        <w:rPr>
          <w:rFonts w:ascii="Tahoma" w:hAnsi="Tahoma" w:cs="Tahoma"/>
          <w:sz w:val="18"/>
          <w:szCs w:val="18"/>
        </w:rPr>
        <w:t xml:space="preserve"> strategies to integrate the W3W API </w:t>
      </w:r>
      <w:r>
        <w:rPr>
          <w:rFonts w:ascii="Tahoma" w:hAnsi="Tahoma" w:cs="Tahoma"/>
          <w:sz w:val="18"/>
          <w:szCs w:val="18"/>
        </w:rPr>
        <w:t xml:space="preserve">into </w:t>
      </w:r>
      <w:r w:rsidR="00B105E7">
        <w:rPr>
          <w:rFonts w:ascii="Tahoma" w:hAnsi="Tahoma" w:cs="Tahoma"/>
          <w:sz w:val="18"/>
          <w:szCs w:val="18"/>
        </w:rPr>
        <w:t xml:space="preserve">the </w:t>
      </w:r>
      <w:r w:rsidR="00037FEE">
        <w:rPr>
          <w:rFonts w:ascii="Tahoma" w:hAnsi="Tahoma" w:cs="Tahoma"/>
          <w:sz w:val="18"/>
          <w:szCs w:val="18"/>
        </w:rPr>
        <w:t xml:space="preserve">wider </w:t>
      </w:r>
      <w:r w:rsidR="00B105E7">
        <w:rPr>
          <w:rFonts w:ascii="Tahoma" w:hAnsi="Tahoma" w:cs="Tahoma"/>
          <w:sz w:val="18"/>
          <w:szCs w:val="18"/>
        </w:rPr>
        <w:t>Salesforce ecosystem</w:t>
      </w:r>
      <w:r>
        <w:rPr>
          <w:rFonts w:ascii="Tahoma" w:hAnsi="Tahoma" w:cs="Tahoma"/>
          <w:sz w:val="18"/>
          <w:szCs w:val="18"/>
        </w:rPr>
        <w:t xml:space="preserve"> (AppExchange / </w:t>
      </w:r>
      <w:r w:rsidR="00726658">
        <w:rPr>
          <w:rFonts w:ascii="Tahoma" w:hAnsi="Tahoma" w:cs="Tahoma"/>
          <w:sz w:val="18"/>
          <w:szCs w:val="18"/>
        </w:rPr>
        <w:t>MuleSoft</w:t>
      </w:r>
      <w:r>
        <w:rPr>
          <w:rFonts w:ascii="Tahoma" w:hAnsi="Tahoma" w:cs="Tahoma"/>
          <w:sz w:val="18"/>
          <w:szCs w:val="18"/>
        </w:rPr>
        <w:t xml:space="preserve"> </w:t>
      </w:r>
      <w:r w:rsidR="001A34BD">
        <w:rPr>
          <w:rFonts w:ascii="Tahoma" w:hAnsi="Tahoma" w:cs="Tahoma"/>
          <w:sz w:val="18"/>
          <w:szCs w:val="18"/>
        </w:rPr>
        <w:t>etc.</w:t>
      </w:r>
      <w:r>
        <w:rPr>
          <w:rFonts w:ascii="Tahoma" w:hAnsi="Tahoma" w:cs="Tahoma"/>
          <w:sz w:val="18"/>
          <w:szCs w:val="18"/>
        </w:rPr>
        <w:t>)</w:t>
      </w:r>
      <w:r w:rsidR="00B105E7">
        <w:rPr>
          <w:rFonts w:ascii="Tahoma" w:hAnsi="Tahoma" w:cs="Tahoma"/>
          <w:sz w:val="18"/>
          <w:szCs w:val="18"/>
        </w:rPr>
        <w:t xml:space="preserve">. </w:t>
      </w:r>
    </w:p>
    <w:p w:rsidR="00286B88" w:rsidRDefault="00286B88" w:rsidP="00286B88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Establishing</w:t>
      </w:r>
      <w:r w:rsidRPr="00286B88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o</w:t>
      </w:r>
      <w:r w:rsidRPr="00286B88">
        <w:rPr>
          <w:rFonts w:ascii="Tahoma" w:hAnsi="Tahoma" w:cs="Tahoma"/>
          <w:sz w:val="18"/>
          <w:szCs w:val="18"/>
        </w:rPr>
        <w:t>peration</w:t>
      </w:r>
      <w:r>
        <w:rPr>
          <w:rFonts w:ascii="Tahoma" w:hAnsi="Tahoma" w:cs="Tahoma"/>
          <w:sz w:val="18"/>
          <w:szCs w:val="18"/>
        </w:rPr>
        <w:t>al processes</w:t>
      </w:r>
      <w:r w:rsidRPr="00286B88">
        <w:rPr>
          <w:rFonts w:ascii="Tahoma" w:hAnsi="Tahoma" w:cs="Tahoma"/>
          <w:sz w:val="18"/>
          <w:szCs w:val="18"/>
        </w:rPr>
        <w:t xml:space="preserve"> (</w:t>
      </w:r>
      <w:r w:rsidR="00295DE5">
        <w:rPr>
          <w:rFonts w:ascii="Tahoma" w:hAnsi="Tahoma" w:cs="Tahoma"/>
          <w:sz w:val="18"/>
          <w:szCs w:val="18"/>
        </w:rPr>
        <w:t>d</w:t>
      </w:r>
      <w:r w:rsidRPr="00286B88">
        <w:rPr>
          <w:rFonts w:ascii="Tahoma" w:hAnsi="Tahoma" w:cs="Tahoma"/>
          <w:sz w:val="18"/>
          <w:szCs w:val="18"/>
        </w:rPr>
        <w:t xml:space="preserve">isaster </w:t>
      </w:r>
      <w:r w:rsidR="00295DE5">
        <w:rPr>
          <w:rFonts w:ascii="Tahoma" w:hAnsi="Tahoma" w:cs="Tahoma"/>
          <w:sz w:val="18"/>
          <w:szCs w:val="18"/>
        </w:rPr>
        <w:t>r</w:t>
      </w:r>
      <w:r w:rsidRPr="00286B88">
        <w:rPr>
          <w:rFonts w:ascii="Tahoma" w:hAnsi="Tahoma" w:cs="Tahoma"/>
          <w:sz w:val="18"/>
          <w:szCs w:val="18"/>
        </w:rPr>
        <w:t>ecovery, SSO, Email, Data Security, Licencing</w:t>
      </w:r>
      <w:r w:rsidR="00F72F6C">
        <w:rPr>
          <w:rFonts w:ascii="Tahoma" w:hAnsi="Tahoma" w:cs="Tahoma"/>
          <w:sz w:val="18"/>
          <w:szCs w:val="18"/>
        </w:rPr>
        <w:t>, DevOps</w:t>
      </w:r>
      <w:r w:rsidRPr="00286B88">
        <w:rPr>
          <w:rFonts w:ascii="Tahoma" w:hAnsi="Tahoma" w:cs="Tahoma"/>
          <w:sz w:val="18"/>
          <w:szCs w:val="18"/>
        </w:rPr>
        <w:t>)</w:t>
      </w:r>
      <w:r w:rsidR="00487982">
        <w:rPr>
          <w:rFonts w:ascii="Tahoma" w:hAnsi="Tahoma" w:cs="Tahoma"/>
          <w:sz w:val="18"/>
          <w:szCs w:val="18"/>
        </w:rPr>
        <w:t>.</w:t>
      </w:r>
    </w:p>
    <w:p w:rsidR="006A1D0D" w:rsidRPr="00286B88" w:rsidRDefault="00295DE5" w:rsidP="00286B88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Defining business cases for </w:t>
      </w:r>
      <w:r w:rsidR="00797D33">
        <w:rPr>
          <w:rFonts w:ascii="Tahoma" w:hAnsi="Tahoma" w:cs="Tahoma"/>
          <w:sz w:val="18"/>
          <w:szCs w:val="18"/>
        </w:rPr>
        <w:t xml:space="preserve">procurement of social listening and data enrichment </w:t>
      </w:r>
      <w:r w:rsidR="00251EA0">
        <w:rPr>
          <w:rFonts w:ascii="Tahoma" w:hAnsi="Tahoma" w:cs="Tahoma"/>
          <w:sz w:val="18"/>
          <w:szCs w:val="18"/>
        </w:rPr>
        <w:t>tools</w:t>
      </w:r>
      <w:r w:rsidR="00797D33">
        <w:rPr>
          <w:rFonts w:ascii="Tahoma" w:hAnsi="Tahoma" w:cs="Tahoma"/>
          <w:sz w:val="18"/>
          <w:szCs w:val="18"/>
        </w:rPr>
        <w:t>.</w:t>
      </w:r>
    </w:p>
    <w:p w:rsidR="00251EA0" w:rsidRDefault="00251EA0" w:rsidP="00251EA0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286B88">
        <w:rPr>
          <w:rFonts w:ascii="Tahoma" w:hAnsi="Tahoma" w:cs="Tahoma"/>
          <w:sz w:val="18"/>
          <w:szCs w:val="18"/>
        </w:rPr>
        <w:t>Ensuring best practice for information management &amp; data consolidation</w:t>
      </w:r>
      <w:r>
        <w:rPr>
          <w:rFonts w:ascii="Tahoma" w:hAnsi="Tahoma" w:cs="Tahoma"/>
          <w:sz w:val="18"/>
          <w:szCs w:val="18"/>
        </w:rPr>
        <w:t>.</w:t>
      </w:r>
    </w:p>
    <w:p w:rsidR="00C51FF6" w:rsidRPr="006A1D0D" w:rsidRDefault="00286B88" w:rsidP="006A1D0D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6A1D0D">
        <w:rPr>
          <w:rFonts w:ascii="Tahoma" w:hAnsi="Tahoma" w:cs="Tahoma"/>
          <w:sz w:val="18"/>
          <w:szCs w:val="18"/>
        </w:rPr>
        <w:t xml:space="preserve">Technologies: </w:t>
      </w:r>
      <w:r w:rsidR="00D2530C">
        <w:rPr>
          <w:rFonts w:ascii="Tahoma" w:hAnsi="Tahoma" w:cs="Tahoma"/>
          <w:sz w:val="18"/>
          <w:szCs w:val="18"/>
        </w:rPr>
        <w:t xml:space="preserve">Apex, </w:t>
      </w:r>
      <w:r w:rsidR="00726658">
        <w:rPr>
          <w:rFonts w:ascii="Tahoma" w:hAnsi="Tahoma" w:cs="Tahoma"/>
          <w:sz w:val="18"/>
          <w:szCs w:val="18"/>
        </w:rPr>
        <w:t>Visualforce</w:t>
      </w:r>
      <w:r w:rsidR="00D2530C">
        <w:rPr>
          <w:rFonts w:ascii="Tahoma" w:hAnsi="Tahoma" w:cs="Tahoma"/>
          <w:sz w:val="18"/>
          <w:szCs w:val="18"/>
        </w:rPr>
        <w:t xml:space="preserve">, </w:t>
      </w:r>
      <w:r w:rsidRPr="006A1D0D">
        <w:rPr>
          <w:rFonts w:ascii="Tahoma" w:hAnsi="Tahoma" w:cs="Tahoma"/>
          <w:sz w:val="18"/>
          <w:szCs w:val="18"/>
        </w:rPr>
        <w:t>Lightning</w:t>
      </w:r>
      <w:r w:rsidR="00F72F6C" w:rsidRPr="006A1D0D">
        <w:rPr>
          <w:rFonts w:ascii="Tahoma" w:hAnsi="Tahoma" w:cs="Tahoma"/>
          <w:sz w:val="18"/>
          <w:szCs w:val="18"/>
        </w:rPr>
        <w:t xml:space="preserve"> Components</w:t>
      </w:r>
      <w:r w:rsidRPr="006A1D0D">
        <w:rPr>
          <w:rFonts w:ascii="Tahoma" w:hAnsi="Tahoma" w:cs="Tahoma"/>
          <w:sz w:val="18"/>
          <w:szCs w:val="18"/>
        </w:rPr>
        <w:t>, Hubspot, Intercom,</w:t>
      </w:r>
      <w:r w:rsidR="00F72F6C" w:rsidRPr="006A1D0D">
        <w:rPr>
          <w:rFonts w:ascii="Tahoma" w:hAnsi="Tahoma" w:cs="Tahoma"/>
          <w:sz w:val="18"/>
          <w:szCs w:val="18"/>
        </w:rPr>
        <w:t xml:space="preserve"> </w:t>
      </w:r>
      <w:r w:rsidRPr="006A1D0D">
        <w:rPr>
          <w:rFonts w:ascii="Tahoma" w:hAnsi="Tahoma" w:cs="Tahoma"/>
          <w:sz w:val="18"/>
          <w:szCs w:val="18"/>
        </w:rPr>
        <w:t xml:space="preserve">Salesforce DX, Zapier, Google Apps, Slack, LinkedIn </w:t>
      </w:r>
      <w:r w:rsidR="00D163C7">
        <w:rPr>
          <w:rFonts w:ascii="Tahoma" w:hAnsi="Tahoma" w:cs="Tahoma"/>
          <w:sz w:val="18"/>
          <w:szCs w:val="18"/>
        </w:rPr>
        <w:t xml:space="preserve">Sales Navigator / Social Actions </w:t>
      </w:r>
      <w:r w:rsidRPr="006A1D0D">
        <w:rPr>
          <w:rFonts w:ascii="Tahoma" w:hAnsi="Tahoma" w:cs="Tahoma"/>
          <w:sz w:val="18"/>
          <w:szCs w:val="18"/>
        </w:rPr>
        <w:t>API</w:t>
      </w:r>
      <w:r w:rsidR="006A1D0D">
        <w:rPr>
          <w:rFonts w:ascii="Tahoma" w:hAnsi="Tahoma" w:cs="Tahoma"/>
          <w:sz w:val="18"/>
          <w:szCs w:val="18"/>
        </w:rPr>
        <w:t>.</w:t>
      </w:r>
    </w:p>
    <w:p w:rsidR="00C51FF6" w:rsidRPr="008A7024" w:rsidRDefault="00C51FF6" w:rsidP="008A7024">
      <w:pPr>
        <w:rPr>
          <w:rFonts w:ascii="Tahoma" w:hAnsi="Tahoma" w:cs="Tahoma"/>
          <w:i/>
          <w:sz w:val="18"/>
          <w:szCs w:val="18"/>
        </w:rPr>
      </w:pPr>
    </w:p>
    <w:p w:rsidR="00182135" w:rsidRPr="00AE6FB6" w:rsidRDefault="00182135" w:rsidP="00182135">
      <w:pPr>
        <w:numPr>
          <w:ilvl w:val="0"/>
          <w:numId w:val="1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Aberdeen Standard</w:t>
      </w:r>
      <w:r w:rsidRPr="00AE6FB6">
        <w:rPr>
          <w:rFonts w:ascii="Tahoma" w:hAnsi="Tahoma" w:cs="Tahoma"/>
          <w:b/>
          <w:sz w:val="18"/>
          <w:szCs w:val="18"/>
        </w:rPr>
        <w:t>,</w:t>
      </w:r>
      <w:r w:rsidR="007337B9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 xml:space="preserve">Solution </w:t>
      </w:r>
      <w:r w:rsidRPr="00AE6FB6">
        <w:rPr>
          <w:rFonts w:ascii="Tahoma" w:hAnsi="Tahoma" w:cs="Tahoma"/>
          <w:b/>
          <w:sz w:val="18"/>
          <w:szCs w:val="18"/>
        </w:rPr>
        <w:t>Architect</w:t>
      </w:r>
      <w:r>
        <w:rPr>
          <w:rFonts w:ascii="Tahoma" w:hAnsi="Tahoma" w:cs="Tahoma"/>
          <w:b/>
          <w:sz w:val="18"/>
          <w:szCs w:val="18"/>
        </w:rPr>
        <w:t xml:space="preserve"> –</w:t>
      </w:r>
      <w:r w:rsidR="00EA1F50">
        <w:rPr>
          <w:rFonts w:ascii="Tahoma" w:hAnsi="Tahoma" w:cs="Tahoma"/>
          <w:b/>
          <w:sz w:val="18"/>
          <w:szCs w:val="18"/>
        </w:rPr>
        <w:t xml:space="preserve"> </w:t>
      </w:r>
      <w:r w:rsidR="00DD5277">
        <w:rPr>
          <w:rFonts w:ascii="Tahoma" w:hAnsi="Tahoma" w:cs="Tahoma"/>
          <w:b/>
          <w:sz w:val="18"/>
          <w:szCs w:val="18"/>
        </w:rPr>
        <w:t xml:space="preserve">CRM / </w:t>
      </w:r>
      <w:r>
        <w:rPr>
          <w:rFonts w:ascii="Tahoma" w:hAnsi="Tahoma" w:cs="Tahoma"/>
          <w:b/>
          <w:sz w:val="18"/>
          <w:szCs w:val="18"/>
        </w:rPr>
        <w:t>Distribution Technologies</w:t>
      </w:r>
      <w:r w:rsidRPr="00AE6FB6">
        <w:rPr>
          <w:rFonts w:ascii="Tahoma" w:hAnsi="Tahoma" w:cs="Tahoma"/>
          <w:b/>
          <w:sz w:val="18"/>
          <w:szCs w:val="18"/>
        </w:rPr>
        <w:t xml:space="preserve"> (Contract)</w:t>
      </w:r>
    </w:p>
    <w:p w:rsidR="00182135" w:rsidRDefault="00182135" w:rsidP="00182135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March 2018 – </w:t>
      </w:r>
      <w:r w:rsidR="007E6F91">
        <w:rPr>
          <w:rFonts w:ascii="Tahoma" w:hAnsi="Tahoma" w:cs="Tahoma"/>
          <w:i/>
          <w:sz w:val="18"/>
          <w:szCs w:val="18"/>
        </w:rPr>
        <w:t>August 2018</w:t>
      </w:r>
    </w:p>
    <w:p w:rsidR="00182135" w:rsidRDefault="00182135" w:rsidP="00182135">
      <w:pPr>
        <w:rPr>
          <w:rFonts w:ascii="Tahoma" w:hAnsi="Tahoma" w:cs="Tahoma"/>
          <w:i/>
          <w:sz w:val="18"/>
          <w:szCs w:val="18"/>
        </w:rPr>
      </w:pPr>
      <w:r w:rsidRPr="00182135">
        <w:rPr>
          <w:rFonts w:ascii="Tahoma" w:hAnsi="Tahoma" w:cs="Tahoma"/>
          <w:i/>
          <w:sz w:val="18"/>
          <w:szCs w:val="18"/>
        </w:rPr>
        <w:t>Standard Life Aberdeen plc is one of the world’s largest investment companies, created in 2017 from t</w:t>
      </w:r>
      <w:r>
        <w:rPr>
          <w:rFonts w:ascii="Tahoma" w:hAnsi="Tahoma" w:cs="Tahoma"/>
          <w:i/>
          <w:sz w:val="18"/>
          <w:szCs w:val="18"/>
        </w:rPr>
        <w:t xml:space="preserve">he merger of Standard Life </w:t>
      </w:r>
      <w:r w:rsidRPr="00182135">
        <w:rPr>
          <w:rFonts w:ascii="Tahoma" w:hAnsi="Tahoma" w:cs="Tahoma"/>
          <w:i/>
          <w:sz w:val="18"/>
          <w:szCs w:val="18"/>
        </w:rPr>
        <w:t xml:space="preserve">and Aberdeen Asset Management. Operating under the brand Aberdeen Standard Investments, the </w:t>
      </w:r>
      <w:r>
        <w:rPr>
          <w:rFonts w:ascii="Tahoma" w:hAnsi="Tahoma" w:cs="Tahoma"/>
          <w:i/>
          <w:sz w:val="18"/>
          <w:szCs w:val="18"/>
        </w:rPr>
        <w:t xml:space="preserve">investments arm is the largest </w:t>
      </w:r>
      <w:r w:rsidRPr="00182135">
        <w:rPr>
          <w:rFonts w:ascii="Tahoma" w:hAnsi="Tahoma" w:cs="Tahoma"/>
          <w:i/>
          <w:sz w:val="18"/>
          <w:szCs w:val="18"/>
        </w:rPr>
        <w:t>active manager in the UK and much of Europe with AUM totalling €648.5bn in Dec 2017</w:t>
      </w:r>
      <w:r w:rsidR="00F94F89">
        <w:rPr>
          <w:rFonts w:ascii="Tahoma" w:hAnsi="Tahoma" w:cs="Tahoma"/>
          <w:i/>
          <w:sz w:val="18"/>
          <w:szCs w:val="18"/>
        </w:rPr>
        <w:t>.</w:t>
      </w:r>
    </w:p>
    <w:p w:rsidR="007919F4" w:rsidRPr="007919F4" w:rsidRDefault="007919F4" w:rsidP="007919F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>Documenting best practice architecture for CRM and Marketing automation integrations</w:t>
      </w:r>
      <w:r w:rsidR="00484F29">
        <w:rPr>
          <w:rFonts w:ascii="Tahoma" w:hAnsi="Tahoma" w:cs="Tahoma"/>
          <w:sz w:val="18"/>
          <w:szCs w:val="18"/>
        </w:rPr>
        <w:t xml:space="preserve"> (Salesforce / Eloqua)</w:t>
      </w:r>
    </w:p>
    <w:p w:rsidR="003B25F2" w:rsidRPr="007919F4" w:rsidRDefault="003B25F2" w:rsidP="003B25F2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 xml:space="preserve">Working with UX specialists to define </w:t>
      </w:r>
      <w:r w:rsidR="00484F29">
        <w:rPr>
          <w:rFonts w:ascii="Tahoma" w:hAnsi="Tahoma" w:cs="Tahoma"/>
          <w:sz w:val="18"/>
          <w:szCs w:val="18"/>
        </w:rPr>
        <w:t xml:space="preserve">mobile responsive </w:t>
      </w:r>
      <w:r>
        <w:rPr>
          <w:rFonts w:ascii="Tahoma" w:hAnsi="Tahoma" w:cs="Tahoma"/>
          <w:sz w:val="18"/>
          <w:szCs w:val="18"/>
        </w:rPr>
        <w:t xml:space="preserve">Lightning </w:t>
      </w:r>
      <w:r w:rsidR="00484F29" w:rsidRPr="007919F4">
        <w:rPr>
          <w:rFonts w:ascii="Tahoma" w:hAnsi="Tahoma" w:cs="Tahoma"/>
          <w:sz w:val="18"/>
          <w:szCs w:val="18"/>
        </w:rPr>
        <w:t xml:space="preserve">applications </w:t>
      </w:r>
      <w:r w:rsidRPr="007919F4">
        <w:rPr>
          <w:rFonts w:ascii="Tahoma" w:hAnsi="Tahoma" w:cs="Tahoma"/>
          <w:sz w:val="18"/>
          <w:szCs w:val="18"/>
        </w:rPr>
        <w:t>aligned with ASI branding</w:t>
      </w:r>
      <w:r>
        <w:rPr>
          <w:rFonts w:ascii="Tahoma" w:hAnsi="Tahoma" w:cs="Tahoma"/>
          <w:sz w:val="18"/>
          <w:szCs w:val="18"/>
        </w:rPr>
        <w:t>.</w:t>
      </w:r>
    </w:p>
    <w:p w:rsidR="00A73AD3" w:rsidRPr="007919F4" w:rsidRDefault="00A73AD3" w:rsidP="00A73AD3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Providing Salesforce t</w:t>
      </w:r>
      <w:r w:rsidRPr="007919F4">
        <w:rPr>
          <w:rFonts w:ascii="Tahoma" w:hAnsi="Tahoma" w:cs="Tahoma"/>
          <w:sz w:val="18"/>
          <w:szCs w:val="18"/>
        </w:rPr>
        <w:t xml:space="preserve">echnical </w:t>
      </w:r>
      <w:r>
        <w:rPr>
          <w:rFonts w:ascii="Tahoma" w:hAnsi="Tahoma" w:cs="Tahoma"/>
          <w:sz w:val="18"/>
          <w:szCs w:val="18"/>
        </w:rPr>
        <w:t xml:space="preserve">coaching, </w:t>
      </w:r>
      <w:r w:rsidRPr="007919F4">
        <w:rPr>
          <w:rFonts w:ascii="Tahoma" w:hAnsi="Tahoma" w:cs="Tahoma"/>
          <w:sz w:val="18"/>
          <w:szCs w:val="18"/>
        </w:rPr>
        <w:t xml:space="preserve">guidance and </w:t>
      </w:r>
      <w:r>
        <w:rPr>
          <w:rFonts w:ascii="Tahoma" w:hAnsi="Tahoma" w:cs="Tahoma"/>
          <w:sz w:val="18"/>
          <w:szCs w:val="18"/>
        </w:rPr>
        <w:t xml:space="preserve">integration </w:t>
      </w:r>
      <w:r w:rsidRPr="007919F4">
        <w:rPr>
          <w:rFonts w:ascii="Tahoma" w:hAnsi="Tahoma" w:cs="Tahoma"/>
          <w:sz w:val="18"/>
          <w:szCs w:val="18"/>
        </w:rPr>
        <w:t>support to CRM agile delivery teams</w:t>
      </w:r>
      <w:r>
        <w:rPr>
          <w:rFonts w:ascii="Tahoma" w:hAnsi="Tahoma" w:cs="Tahoma"/>
          <w:sz w:val="18"/>
          <w:szCs w:val="18"/>
        </w:rPr>
        <w:t>.</w:t>
      </w:r>
    </w:p>
    <w:p w:rsidR="007919F4" w:rsidRPr="007919F4" w:rsidRDefault="007919F4" w:rsidP="007919F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 xml:space="preserve">Defining project roadmaps, </w:t>
      </w:r>
      <w:r w:rsidR="0037765C" w:rsidRPr="007919F4">
        <w:rPr>
          <w:rFonts w:ascii="Tahoma" w:hAnsi="Tahoma" w:cs="Tahoma"/>
          <w:sz w:val="18"/>
          <w:szCs w:val="18"/>
        </w:rPr>
        <w:t>work packages</w:t>
      </w:r>
      <w:r w:rsidRPr="007919F4">
        <w:rPr>
          <w:rFonts w:ascii="Tahoma" w:hAnsi="Tahoma" w:cs="Tahoma"/>
          <w:sz w:val="18"/>
          <w:szCs w:val="18"/>
        </w:rPr>
        <w:t>, options papers, solution designs and cross functional estimates.</w:t>
      </w:r>
    </w:p>
    <w:p w:rsidR="007919F4" w:rsidRPr="007919F4" w:rsidRDefault="007919F4" w:rsidP="007919F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 xml:space="preserve">Co-ordinating </w:t>
      </w:r>
      <w:r w:rsidR="00484F29">
        <w:rPr>
          <w:rFonts w:ascii="Tahoma" w:hAnsi="Tahoma" w:cs="Tahoma"/>
          <w:sz w:val="18"/>
          <w:szCs w:val="18"/>
        </w:rPr>
        <w:t>a</w:t>
      </w:r>
      <w:r w:rsidRPr="007919F4">
        <w:rPr>
          <w:rFonts w:ascii="Tahoma" w:hAnsi="Tahoma" w:cs="Tahoma"/>
          <w:sz w:val="18"/>
          <w:szCs w:val="18"/>
        </w:rPr>
        <w:t xml:space="preserve">pplication assessments to </w:t>
      </w:r>
      <w:r w:rsidR="0037765C">
        <w:rPr>
          <w:rFonts w:ascii="Tahoma" w:hAnsi="Tahoma" w:cs="Tahoma"/>
          <w:sz w:val="18"/>
          <w:szCs w:val="18"/>
        </w:rPr>
        <w:t xml:space="preserve">identify </w:t>
      </w:r>
      <w:r w:rsidR="0037765C" w:rsidRPr="007919F4">
        <w:rPr>
          <w:rFonts w:ascii="Tahoma" w:hAnsi="Tahoma" w:cs="Tahoma"/>
          <w:sz w:val="18"/>
          <w:szCs w:val="18"/>
        </w:rPr>
        <w:t>consolidation</w:t>
      </w:r>
      <w:r w:rsidR="00573E8B">
        <w:rPr>
          <w:rFonts w:ascii="Tahoma" w:hAnsi="Tahoma" w:cs="Tahoma"/>
          <w:sz w:val="18"/>
          <w:szCs w:val="18"/>
        </w:rPr>
        <w:t xml:space="preserve"> </w:t>
      </w:r>
      <w:r w:rsidR="0037765C">
        <w:rPr>
          <w:rFonts w:ascii="Tahoma" w:hAnsi="Tahoma" w:cs="Tahoma"/>
          <w:sz w:val="18"/>
          <w:szCs w:val="18"/>
        </w:rPr>
        <w:t xml:space="preserve">options and </w:t>
      </w:r>
      <w:r w:rsidRPr="007919F4">
        <w:rPr>
          <w:rFonts w:ascii="Tahoma" w:hAnsi="Tahoma" w:cs="Tahoma"/>
          <w:sz w:val="18"/>
          <w:szCs w:val="18"/>
        </w:rPr>
        <w:t>baseline architecture repositories</w:t>
      </w:r>
      <w:r w:rsidR="009D704C">
        <w:rPr>
          <w:rFonts w:ascii="Tahoma" w:hAnsi="Tahoma" w:cs="Tahoma"/>
          <w:sz w:val="18"/>
          <w:szCs w:val="18"/>
        </w:rPr>
        <w:t>.</w:t>
      </w:r>
    </w:p>
    <w:p w:rsidR="007919F4" w:rsidRPr="007919F4" w:rsidRDefault="007919F4" w:rsidP="007919F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 xml:space="preserve">Generating RFPs </w:t>
      </w:r>
      <w:r w:rsidR="00484F29">
        <w:rPr>
          <w:rFonts w:ascii="Tahoma" w:hAnsi="Tahoma" w:cs="Tahoma"/>
          <w:sz w:val="18"/>
          <w:szCs w:val="18"/>
        </w:rPr>
        <w:t xml:space="preserve">and functional specifications </w:t>
      </w:r>
      <w:r w:rsidRPr="007919F4">
        <w:rPr>
          <w:rFonts w:ascii="Tahoma" w:hAnsi="Tahoma" w:cs="Tahoma"/>
          <w:sz w:val="18"/>
          <w:szCs w:val="18"/>
        </w:rPr>
        <w:t>for outsourcing of key marketing deliverables to delivery partners</w:t>
      </w:r>
      <w:r w:rsidR="009D704C">
        <w:rPr>
          <w:rFonts w:ascii="Tahoma" w:hAnsi="Tahoma" w:cs="Tahoma"/>
          <w:sz w:val="18"/>
          <w:szCs w:val="18"/>
        </w:rPr>
        <w:t>.</w:t>
      </w:r>
    </w:p>
    <w:p w:rsidR="0037765C" w:rsidRDefault="007919F4" w:rsidP="007919F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>Engaging in Project Vision workshops to capture functional requirements</w:t>
      </w:r>
      <w:r w:rsidR="00484F29">
        <w:rPr>
          <w:rFonts w:ascii="Tahoma" w:hAnsi="Tahoma" w:cs="Tahoma"/>
          <w:sz w:val="18"/>
          <w:szCs w:val="18"/>
        </w:rPr>
        <w:t>,</w:t>
      </w:r>
      <w:r w:rsidRPr="007919F4">
        <w:rPr>
          <w:rFonts w:ascii="Tahoma" w:hAnsi="Tahoma" w:cs="Tahoma"/>
          <w:sz w:val="18"/>
          <w:szCs w:val="18"/>
        </w:rPr>
        <w:t xml:space="preserve"> </w:t>
      </w:r>
      <w:r w:rsidR="0037765C">
        <w:rPr>
          <w:rFonts w:ascii="Tahoma" w:hAnsi="Tahoma" w:cs="Tahoma"/>
          <w:sz w:val="18"/>
          <w:szCs w:val="18"/>
        </w:rPr>
        <w:t>constrain</w:t>
      </w:r>
      <w:r w:rsidR="00B41CEA">
        <w:rPr>
          <w:rFonts w:ascii="Tahoma" w:hAnsi="Tahoma" w:cs="Tahoma"/>
          <w:sz w:val="18"/>
          <w:szCs w:val="18"/>
        </w:rPr>
        <w:t>t</w:t>
      </w:r>
      <w:r w:rsidR="0037765C">
        <w:rPr>
          <w:rFonts w:ascii="Tahoma" w:hAnsi="Tahoma" w:cs="Tahoma"/>
          <w:sz w:val="18"/>
          <w:szCs w:val="18"/>
        </w:rPr>
        <w:t>s and dependencies.</w:t>
      </w:r>
    </w:p>
    <w:p w:rsidR="007919F4" w:rsidRPr="007919F4" w:rsidRDefault="007919F4" w:rsidP="007919F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 xml:space="preserve">Reviewing proposed </w:t>
      </w:r>
      <w:r w:rsidR="00484F29">
        <w:rPr>
          <w:rFonts w:ascii="Tahoma" w:hAnsi="Tahoma" w:cs="Tahoma"/>
          <w:sz w:val="18"/>
          <w:szCs w:val="18"/>
        </w:rPr>
        <w:t xml:space="preserve">CRM </w:t>
      </w:r>
      <w:r w:rsidRPr="007919F4">
        <w:rPr>
          <w:rFonts w:ascii="Tahoma" w:hAnsi="Tahoma" w:cs="Tahoma"/>
          <w:sz w:val="18"/>
          <w:szCs w:val="18"/>
        </w:rPr>
        <w:t>architectures</w:t>
      </w:r>
      <w:r w:rsidR="003B25F2">
        <w:rPr>
          <w:rFonts w:ascii="Tahoma" w:hAnsi="Tahoma" w:cs="Tahoma"/>
          <w:sz w:val="18"/>
          <w:szCs w:val="18"/>
        </w:rPr>
        <w:t xml:space="preserve"> and </w:t>
      </w:r>
      <w:r w:rsidR="00846CD6">
        <w:rPr>
          <w:rFonts w:ascii="Tahoma" w:hAnsi="Tahoma" w:cs="Tahoma"/>
          <w:sz w:val="18"/>
          <w:szCs w:val="18"/>
        </w:rPr>
        <w:t>project</w:t>
      </w:r>
      <w:r w:rsidR="003B25F2">
        <w:rPr>
          <w:rFonts w:ascii="Tahoma" w:hAnsi="Tahoma" w:cs="Tahoma"/>
          <w:sz w:val="18"/>
          <w:szCs w:val="18"/>
        </w:rPr>
        <w:t xml:space="preserve"> </w:t>
      </w:r>
      <w:r w:rsidRPr="007919F4">
        <w:rPr>
          <w:rFonts w:ascii="Tahoma" w:hAnsi="Tahoma" w:cs="Tahoma"/>
          <w:sz w:val="18"/>
          <w:szCs w:val="18"/>
        </w:rPr>
        <w:t xml:space="preserve">proposals </w:t>
      </w:r>
      <w:r w:rsidR="003B25F2" w:rsidRPr="007919F4">
        <w:rPr>
          <w:rFonts w:ascii="Tahoma" w:hAnsi="Tahoma" w:cs="Tahoma"/>
          <w:sz w:val="18"/>
          <w:szCs w:val="18"/>
        </w:rPr>
        <w:t>a</w:t>
      </w:r>
      <w:r w:rsidR="003B25F2">
        <w:rPr>
          <w:rFonts w:ascii="Tahoma" w:hAnsi="Tahoma" w:cs="Tahoma"/>
          <w:sz w:val="18"/>
          <w:szCs w:val="18"/>
        </w:rPr>
        <w:t>gainst</w:t>
      </w:r>
      <w:r w:rsidR="003B25F2" w:rsidRPr="007919F4">
        <w:rPr>
          <w:rFonts w:ascii="Tahoma" w:hAnsi="Tahoma" w:cs="Tahoma"/>
          <w:sz w:val="18"/>
          <w:szCs w:val="18"/>
        </w:rPr>
        <w:t xml:space="preserve"> </w:t>
      </w:r>
      <w:r w:rsidRPr="007919F4">
        <w:rPr>
          <w:rFonts w:ascii="Tahoma" w:hAnsi="Tahoma" w:cs="Tahoma"/>
          <w:sz w:val="18"/>
          <w:szCs w:val="18"/>
        </w:rPr>
        <w:t>business</w:t>
      </w:r>
      <w:r w:rsidR="00484F29">
        <w:rPr>
          <w:rFonts w:ascii="Tahoma" w:hAnsi="Tahoma" w:cs="Tahoma"/>
          <w:sz w:val="18"/>
          <w:szCs w:val="18"/>
        </w:rPr>
        <w:t xml:space="preserve"> &amp; migration </w:t>
      </w:r>
      <w:r w:rsidRPr="007919F4">
        <w:rPr>
          <w:rFonts w:ascii="Tahoma" w:hAnsi="Tahoma" w:cs="Tahoma"/>
          <w:sz w:val="18"/>
          <w:szCs w:val="18"/>
        </w:rPr>
        <w:t>requirements</w:t>
      </w:r>
      <w:r w:rsidR="003861C2">
        <w:rPr>
          <w:rFonts w:ascii="Tahoma" w:hAnsi="Tahoma" w:cs="Tahoma"/>
          <w:sz w:val="18"/>
          <w:szCs w:val="18"/>
        </w:rPr>
        <w:t>.</w:t>
      </w:r>
    </w:p>
    <w:p w:rsidR="00484F29" w:rsidRPr="007919F4" w:rsidRDefault="00484F29" w:rsidP="00484F29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 xml:space="preserve">Developing </w:t>
      </w:r>
      <w:r>
        <w:rPr>
          <w:rFonts w:ascii="Tahoma" w:hAnsi="Tahoma" w:cs="Tahoma"/>
          <w:sz w:val="18"/>
          <w:szCs w:val="18"/>
        </w:rPr>
        <w:t>a</w:t>
      </w:r>
      <w:r w:rsidRPr="007919F4">
        <w:rPr>
          <w:rFonts w:ascii="Tahoma" w:hAnsi="Tahoma" w:cs="Tahoma"/>
          <w:sz w:val="18"/>
          <w:szCs w:val="18"/>
        </w:rPr>
        <w:t>rchitectural standards, roadmaps, patterns &amp; practices</w:t>
      </w:r>
      <w:r w:rsidR="005E1AAA">
        <w:rPr>
          <w:rFonts w:ascii="Tahoma" w:hAnsi="Tahoma" w:cs="Tahoma"/>
          <w:sz w:val="18"/>
          <w:szCs w:val="18"/>
        </w:rPr>
        <w:t>.</w:t>
      </w:r>
    </w:p>
    <w:p w:rsidR="007919F4" w:rsidRPr="007919F4" w:rsidRDefault="007919F4" w:rsidP="007919F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>Engagement with multiple suppliers including Karmarama, TCS, Mindtree and Salesforce professional services.</w:t>
      </w:r>
    </w:p>
    <w:p w:rsidR="007919F4" w:rsidRDefault="007919F4" w:rsidP="007919F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7919F4">
        <w:rPr>
          <w:rFonts w:ascii="Tahoma" w:hAnsi="Tahoma" w:cs="Tahoma"/>
          <w:sz w:val="18"/>
          <w:szCs w:val="18"/>
        </w:rPr>
        <w:t xml:space="preserve">Technologies: </w:t>
      </w:r>
      <w:r>
        <w:rPr>
          <w:rFonts w:ascii="Tahoma" w:hAnsi="Tahoma" w:cs="Tahoma"/>
          <w:sz w:val="18"/>
          <w:szCs w:val="18"/>
        </w:rPr>
        <w:t>Light</w:t>
      </w:r>
      <w:r w:rsidR="00E12690">
        <w:rPr>
          <w:rFonts w:ascii="Tahoma" w:hAnsi="Tahoma" w:cs="Tahoma"/>
          <w:sz w:val="18"/>
          <w:szCs w:val="18"/>
        </w:rPr>
        <w:t>n</w:t>
      </w:r>
      <w:r>
        <w:rPr>
          <w:rFonts w:ascii="Tahoma" w:hAnsi="Tahoma" w:cs="Tahoma"/>
          <w:sz w:val="18"/>
          <w:szCs w:val="18"/>
        </w:rPr>
        <w:t>ing</w:t>
      </w:r>
      <w:r w:rsidR="00846CD6">
        <w:rPr>
          <w:rFonts w:ascii="Tahoma" w:hAnsi="Tahoma" w:cs="Tahoma"/>
          <w:sz w:val="18"/>
          <w:szCs w:val="18"/>
        </w:rPr>
        <w:t xml:space="preserve"> Platform Sites</w:t>
      </w:r>
      <w:r w:rsidRPr="007919F4">
        <w:rPr>
          <w:rFonts w:ascii="Tahoma" w:hAnsi="Tahoma" w:cs="Tahoma"/>
          <w:sz w:val="18"/>
          <w:szCs w:val="18"/>
        </w:rPr>
        <w:t xml:space="preserve">, Eloqua, Node.js, </w:t>
      </w:r>
      <w:r w:rsidR="00484F29">
        <w:rPr>
          <w:rFonts w:ascii="Tahoma" w:hAnsi="Tahoma" w:cs="Tahoma"/>
          <w:sz w:val="18"/>
          <w:szCs w:val="18"/>
        </w:rPr>
        <w:t xml:space="preserve">jQuery, </w:t>
      </w:r>
      <w:r w:rsidRPr="007919F4">
        <w:rPr>
          <w:rFonts w:ascii="Tahoma" w:hAnsi="Tahoma" w:cs="Tahoma"/>
          <w:sz w:val="18"/>
          <w:szCs w:val="18"/>
        </w:rPr>
        <w:t>Light</w:t>
      </w:r>
      <w:r w:rsidR="00E12690">
        <w:rPr>
          <w:rFonts w:ascii="Tahoma" w:hAnsi="Tahoma" w:cs="Tahoma"/>
          <w:sz w:val="18"/>
          <w:szCs w:val="18"/>
        </w:rPr>
        <w:t>n</w:t>
      </w:r>
      <w:r w:rsidRPr="007919F4">
        <w:rPr>
          <w:rFonts w:ascii="Tahoma" w:hAnsi="Tahoma" w:cs="Tahoma"/>
          <w:sz w:val="18"/>
          <w:szCs w:val="18"/>
        </w:rPr>
        <w:t xml:space="preserve">ing </w:t>
      </w:r>
      <w:r w:rsidR="00FD4C76">
        <w:rPr>
          <w:rFonts w:ascii="Tahoma" w:hAnsi="Tahoma" w:cs="Tahoma"/>
          <w:sz w:val="18"/>
          <w:szCs w:val="18"/>
        </w:rPr>
        <w:t xml:space="preserve">Components / </w:t>
      </w:r>
      <w:r w:rsidR="00484F29">
        <w:rPr>
          <w:rFonts w:ascii="Tahoma" w:hAnsi="Tahoma" w:cs="Tahoma"/>
          <w:sz w:val="18"/>
          <w:szCs w:val="18"/>
        </w:rPr>
        <w:t>LDS</w:t>
      </w:r>
      <w:r w:rsidRPr="007919F4">
        <w:rPr>
          <w:rFonts w:ascii="Tahoma" w:hAnsi="Tahoma" w:cs="Tahoma"/>
          <w:sz w:val="18"/>
          <w:szCs w:val="18"/>
        </w:rPr>
        <w:t xml:space="preserve">, </w:t>
      </w:r>
      <w:r w:rsidR="009F3FDC">
        <w:rPr>
          <w:rFonts w:ascii="Tahoma" w:hAnsi="Tahoma" w:cs="Tahoma"/>
          <w:sz w:val="18"/>
          <w:szCs w:val="18"/>
        </w:rPr>
        <w:t xml:space="preserve">Apex / </w:t>
      </w:r>
      <w:r w:rsidR="00726658">
        <w:rPr>
          <w:rFonts w:ascii="Tahoma" w:hAnsi="Tahoma" w:cs="Tahoma"/>
          <w:sz w:val="18"/>
          <w:szCs w:val="18"/>
        </w:rPr>
        <w:t>Visualforce</w:t>
      </w:r>
      <w:r w:rsidR="00484F29">
        <w:rPr>
          <w:rFonts w:ascii="Tahoma" w:hAnsi="Tahoma" w:cs="Tahoma"/>
          <w:sz w:val="18"/>
          <w:szCs w:val="18"/>
        </w:rPr>
        <w:t xml:space="preserve">, </w:t>
      </w:r>
      <w:r w:rsidRPr="007919F4">
        <w:rPr>
          <w:rFonts w:ascii="Tahoma" w:hAnsi="Tahoma" w:cs="Tahoma"/>
          <w:sz w:val="18"/>
          <w:szCs w:val="18"/>
        </w:rPr>
        <w:t>UPMX, Power designer, Marketing Cloud</w:t>
      </w:r>
      <w:r w:rsidR="00846CD6">
        <w:rPr>
          <w:rFonts w:ascii="Tahoma" w:hAnsi="Tahoma" w:cs="Tahoma"/>
          <w:sz w:val="18"/>
          <w:szCs w:val="18"/>
        </w:rPr>
        <w:t>, SharePoint</w:t>
      </w:r>
      <w:r w:rsidR="009D704C">
        <w:rPr>
          <w:rFonts w:ascii="Tahoma" w:hAnsi="Tahoma" w:cs="Tahoma"/>
          <w:sz w:val="18"/>
          <w:szCs w:val="18"/>
        </w:rPr>
        <w:t>.</w:t>
      </w:r>
    </w:p>
    <w:p w:rsidR="00182135" w:rsidRPr="00182135" w:rsidRDefault="00182135" w:rsidP="0037765C">
      <w:pPr>
        <w:pStyle w:val="ListParagraph"/>
      </w:pPr>
    </w:p>
    <w:p w:rsidR="00C714E2" w:rsidRPr="00AE6FB6" w:rsidRDefault="00947674" w:rsidP="00C714E2">
      <w:pPr>
        <w:numPr>
          <w:ilvl w:val="0"/>
          <w:numId w:val="1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Westbrook International</w:t>
      </w:r>
      <w:r w:rsidR="00C714E2" w:rsidRPr="00AE6FB6">
        <w:rPr>
          <w:rFonts w:ascii="Tahoma" w:hAnsi="Tahoma" w:cs="Tahoma"/>
          <w:b/>
          <w:sz w:val="18"/>
          <w:szCs w:val="18"/>
        </w:rPr>
        <w:t>,</w:t>
      </w:r>
      <w:r w:rsidR="007337B9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Consultant</w:t>
      </w:r>
      <w:r w:rsidR="00C714E2" w:rsidRPr="00AE6FB6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b/>
          <w:sz w:val="18"/>
          <w:szCs w:val="18"/>
        </w:rPr>
        <w:t xml:space="preserve">Technical </w:t>
      </w:r>
      <w:r w:rsidR="00C714E2" w:rsidRPr="00AE6FB6">
        <w:rPr>
          <w:rFonts w:ascii="Tahoma" w:hAnsi="Tahoma" w:cs="Tahoma"/>
          <w:b/>
          <w:sz w:val="18"/>
          <w:szCs w:val="18"/>
        </w:rPr>
        <w:t>Architect (Contract)</w:t>
      </w:r>
    </w:p>
    <w:p w:rsidR="00C1754F" w:rsidRDefault="00BD0DC9" w:rsidP="00C1754F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July</w:t>
      </w:r>
      <w:r w:rsidR="00C714E2">
        <w:rPr>
          <w:rFonts w:ascii="Tahoma" w:hAnsi="Tahoma" w:cs="Tahoma"/>
          <w:i/>
          <w:sz w:val="18"/>
          <w:szCs w:val="18"/>
        </w:rPr>
        <w:t xml:space="preserve"> 201</w:t>
      </w:r>
      <w:r>
        <w:rPr>
          <w:rFonts w:ascii="Tahoma" w:hAnsi="Tahoma" w:cs="Tahoma"/>
          <w:i/>
          <w:sz w:val="18"/>
          <w:szCs w:val="18"/>
        </w:rPr>
        <w:t>7</w:t>
      </w:r>
      <w:r w:rsidR="00C714E2">
        <w:rPr>
          <w:rFonts w:ascii="Tahoma" w:hAnsi="Tahoma" w:cs="Tahoma"/>
          <w:i/>
          <w:sz w:val="18"/>
          <w:szCs w:val="18"/>
        </w:rPr>
        <w:t xml:space="preserve"> – </w:t>
      </w:r>
      <w:r w:rsidR="007D050A">
        <w:rPr>
          <w:rFonts w:ascii="Tahoma" w:hAnsi="Tahoma" w:cs="Tahoma"/>
          <w:i/>
          <w:sz w:val="18"/>
          <w:szCs w:val="18"/>
        </w:rPr>
        <w:t>Jan 2018</w:t>
      </w:r>
    </w:p>
    <w:p w:rsidR="00251B80" w:rsidRPr="00C1754F" w:rsidRDefault="00F34031" w:rsidP="00244A5D">
      <w:pPr>
        <w:rPr>
          <w:rFonts w:ascii="Tahoma" w:hAnsi="Tahoma" w:cs="Tahoma"/>
          <w:i/>
          <w:sz w:val="18"/>
          <w:szCs w:val="18"/>
        </w:rPr>
      </w:pPr>
      <w:r w:rsidRPr="00F34031">
        <w:rPr>
          <w:rFonts w:ascii="Tahoma" w:hAnsi="Tahoma" w:cs="Tahoma"/>
          <w:i/>
          <w:sz w:val="18"/>
          <w:szCs w:val="18"/>
        </w:rPr>
        <w:t>Westbrook international plc is a Salesforce Platinum partn</w:t>
      </w:r>
      <w:r w:rsidR="00577D47">
        <w:rPr>
          <w:rFonts w:ascii="Tahoma" w:hAnsi="Tahoma" w:cs="Tahoma"/>
          <w:i/>
          <w:sz w:val="18"/>
          <w:szCs w:val="18"/>
        </w:rPr>
        <w:t xml:space="preserve">er providing cloud consultancy </w:t>
      </w:r>
      <w:r w:rsidRPr="00F34031">
        <w:rPr>
          <w:rFonts w:ascii="Tahoma" w:hAnsi="Tahoma" w:cs="Tahoma"/>
          <w:i/>
          <w:sz w:val="18"/>
          <w:szCs w:val="18"/>
        </w:rPr>
        <w:t>implementation &amp; support services to transform client’s business performance</w:t>
      </w:r>
      <w:r w:rsidR="00251B80" w:rsidRPr="00BA11DB">
        <w:rPr>
          <w:rFonts w:ascii="Tahoma" w:hAnsi="Tahoma" w:cs="Tahoma"/>
          <w:i/>
          <w:sz w:val="18"/>
          <w:szCs w:val="18"/>
        </w:rPr>
        <w:t>.</w:t>
      </w:r>
      <w:r w:rsidR="000613D8">
        <w:rPr>
          <w:rFonts w:ascii="Tahoma" w:hAnsi="Tahoma" w:cs="Tahoma"/>
          <w:i/>
          <w:sz w:val="18"/>
          <w:szCs w:val="18"/>
        </w:rPr>
        <w:t xml:space="preserve"> Westbrooks investors include </w:t>
      </w:r>
      <w:r w:rsidR="0030076C">
        <w:rPr>
          <w:rFonts w:ascii="Tahoma" w:hAnsi="Tahoma" w:cs="Tahoma"/>
          <w:i/>
          <w:sz w:val="18"/>
          <w:szCs w:val="18"/>
        </w:rPr>
        <w:t>Salesforce</w:t>
      </w:r>
      <w:r w:rsidR="00CE389E">
        <w:rPr>
          <w:rFonts w:ascii="Tahoma" w:hAnsi="Tahoma" w:cs="Tahoma"/>
          <w:i/>
          <w:sz w:val="18"/>
          <w:szCs w:val="18"/>
        </w:rPr>
        <w:t>.</w:t>
      </w:r>
    </w:p>
    <w:p w:rsidR="00731F54" w:rsidRPr="008870B4" w:rsidRDefault="00731F54" w:rsidP="00731F5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>Working with Project Director, Deliver</w:t>
      </w:r>
      <w:r w:rsidR="00F05D96" w:rsidRPr="008870B4">
        <w:rPr>
          <w:rFonts w:ascii="Tahoma" w:hAnsi="Tahoma" w:cs="Tahoma"/>
          <w:sz w:val="18"/>
          <w:szCs w:val="18"/>
        </w:rPr>
        <w:t xml:space="preserve">y Resource Manager and the COO </w:t>
      </w:r>
      <w:r w:rsidRPr="008870B4">
        <w:rPr>
          <w:rFonts w:ascii="Tahoma" w:hAnsi="Tahoma" w:cs="Tahoma"/>
          <w:sz w:val="18"/>
          <w:szCs w:val="18"/>
        </w:rPr>
        <w:t>to ensur</w:t>
      </w:r>
      <w:r w:rsidR="00F05D96" w:rsidRPr="008870B4">
        <w:rPr>
          <w:rFonts w:ascii="Tahoma" w:hAnsi="Tahoma" w:cs="Tahoma"/>
          <w:sz w:val="18"/>
          <w:szCs w:val="18"/>
        </w:rPr>
        <w:t>e</w:t>
      </w:r>
      <w:r w:rsidRPr="008870B4">
        <w:rPr>
          <w:rFonts w:ascii="Tahoma" w:hAnsi="Tahoma" w:cs="Tahoma"/>
          <w:sz w:val="18"/>
          <w:szCs w:val="18"/>
        </w:rPr>
        <w:t xml:space="preserve"> successful delivery </w:t>
      </w:r>
      <w:r w:rsidR="00156608">
        <w:rPr>
          <w:rFonts w:ascii="Tahoma" w:hAnsi="Tahoma" w:cs="Tahoma"/>
          <w:sz w:val="18"/>
          <w:szCs w:val="18"/>
        </w:rPr>
        <w:t>of</w:t>
      </w:r>
      <w:r w:rsidR="00156608" w:rsidRPr="008870B4">
        <w:rPr>
          <w:rFonts w:ascii="Tahoma" w:hAnsi="Tahoma" w:cs="Tahoma"/>
          <w:sz w:val="18"/>
          <w:szCs w:val="18"/>
        </w:rPr>
        <w:t xml:space="preserve"> </w:t>
      </w:r>
      <w:r w:rsidR="00F05D96" w:rsidRPr="008870B4">
        <w:rPr>
          <w:rFonts w:ascii="Tahoma" w:hAnsi="Tahoma" w:cs="Tahoma"/>
          <w:sz w:val="18"/>
          <w:szCs w:val="18"/>
        </w:rPr>
        <w:t>Salesforce consulting and implementation programmes</w:t>
      </w:r>
      <w:r w:rsidR="005940BE" w:rsidRPr="008870B4">
        <w:rPr>
          <w:rFonts w:ascii="Tahoma" w:hAnsi="Tahoma" w:cs="Tahoma"/>
          <w:sz w:val="18"/>
          <w:szCs w:val="18"/>
        </w:rPr>
        <w:t xml:space="preserve"> in the UK, Belgium and the Netherland</w:t>
      </w:r>
      <w:r w:rsidR="00C30047" w:rsidRPr="008870B4">
        <w:rPr>
          <w:rFonts w:ascii="Tahoma" w:hAnsi="Tahoma" w:cs="Tahoma"/>
          <w:sz w:val="18"/>
          <w:szCs w:val="18"/>
        </w:rPr>
        <w:t>s</w:t>
      </w:r>
      <w:r w:rsidR="005940BE" w:rsidRPr="008870B4">
        <w:rPr>
          <w:rFonts w:ascii="Tahoma" w:hAnsi="Tahoma" w:cs="Tahoma"/>
          <w:sz w:val="18"/>
          <w:szCs w:val="18"/>
        </w:rPr>
        <w:t>.</w:t>
      </w:r>
    </w:p>
    <w:p w:rsidR="00B84C34" w:rsidRPr="008870B4" w:rsidRDefault="00156608" w:rsidP="00770207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Creating</w:t>
      </w:r>
      <w:r w:rsidRPr="008870B4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t</w:t>
      </w:r>
      <w:r w:rsidR="000613D8" w:rsidRPr="008870B4">
        <w:rPr>
          <w:rFonts w:ascii="Tahoma" w:hAnsi="Tahoma" w:cs="Tahoma"/>
          <w:sz w:val="18"/>
          <w:szCs w:val="18"/>
        </w:rPr>
        <w:t xml:space="preserve">echnical </w:t>
      </w:r>
      <w:r>
        <w:rPr>
          <w:rFonts w:ascii="Tahoma" w:hAnsi="Tahoma" w:cs="Tahoma"/>
          <w:sz w:val="18"/>
          <w:szCs w:val="18"/>
        </w:rPr>
        <w:t>d</w:t>
      </w:r>
      <w:r w:rsidRPr="008870B4">
        <w:rPr>
          <w:rFonts w:ascii="Tahoma" w:hAnsi="Tahoma" w:cs="Tahoma"/>
          <w:sz w:val="18"/>
          <w:szCs w:val="18"/>
        </w:rPr>
        <w:t xml:space="preserve">esign </w:t>
      </w:r>
      <w:r>
        <w:rPr>
          <w:rFonts w:ascii="Tahoma" w:hAnsi="Tahoma" w:cs="Tahoma"/>
          <w:sz w:val="18"/>
          <w:szCs w:val="18"/>
        </w:rPr>
        <w:t>d</w:t>
      </w:r>
      <w:r w:rsidRPr="008870B4">
        <w:rPr>
          <w:rFonts w:ascii="Tahoma" w:hAnsi="Tahoma" w:cs="Tahoma"/>
          <w:sz w:val="18"/>
          <w:szCs w:val="18"/>
        </w:rPr>
        <w:t>ocumentation</w:t>
      </w:r>
      <w:r w:rsidR="00B84C34" w:rsidRPr="008870B4">
        <w:rPr>
          <w:rFonts w:ascii="Tahoma" w:hAnsi="Tahoma" w:cs="Tahoma"/>
          <w:sz w:val="18"/>
          <w:szCs w:val="18"/>
        </w:rPr>
        <w:t xml:space="preserve">, </w:t>
      </w:r>
      <w:r>
        <w:rPr>
          <w:rFonts w:ascii="Tahoma" w:hAnsi="Tahoma" w:cs="Tahoma"/>
          <w:sz w:val="18"/>
          <w:szCs w:val="18"/>
        </w:rPr>
        <w:t>b</w:t>
      </w:r>
      <w:r w:rsidRPr="008870B4">
        <w:rPr>
          <w:rFonts w:ascii="Tahoma" w:hAnsi="Tahoma" w:cs="Tahoma"/>
          <w:sz w:val="18"/>
          <w:szCs w:val="18"/>
        </w:rPr>
        <w:t xml:space="preserve">usiness </w:t>
      </w:r>
      <w:r>
        <w:rPr>
          <w:rFonts w:ascii="Tahoma" w:hAnsi="Tahoma" w:cs="Tahoma"/>
          <w:sz w:val="18"/>
          <w:szCs w:val="18"/>
        </w:rPr>
        <w:t>r</w:t>
      </w:r>
      <w:r w:rsidRPr="008870B4">
        <w:rPr>
          <w:rFonts w:ascii="Tahoma" w:hAnsi="Tahoma" w:cs="Tahoma"/>
          <w:sz w:val="18"/>
          <w:szCs w:val="18"/>
        </w:rPr>
        <w:t xml:space="preserve">equirements </w:t>
      </w:r>
      <w:r>
        <w:rPr>
          <w:rFonts w:ascii="Tahoma" w:hAnsi="Tahoma" w:cs="Tahoma"/>
          <w:sz w:val="18"/>
          <w:szCs w:val="18"/>
        </w:rPr>
        <w:t>s</w:t>
      </w:r>
      <w:r w:rsidRPr="008870B4">
        <w:rPr>
          <w:rFonts w:ascii="Tahoma" w:hAnsi="Tahoma" w:cs="Tahoma"/>
          <w:sz w:val="18"/>
          <w:szCs w:val="18"/>
        </w:rPr>
        <w:t xml:space="preserve">pecifications </w:t>
      </w:r>
      <w:r w:rsidR="00B84C34" w:rsidRPr="008870B4">
        <w:rPr>
          <w:rFonts w:ascii="Tahoma" w:hAnsi="Tahoma" w:cs="Tahoma"/>
          <w:sz w:val="18"/>
          <w:szCs w:val="18"/>
        </w:rPr>
        <w:t>and prototypes.</w:t>
      </w:r>
    </w:p>
    <w:p w:rsidR="00B84C34" w:rsidRPr="008870B4" w:rsidRDefault="00207515" w:rsidP="00B84C3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 xml:space="preserve">Developing </w:t>
      </w:r>
      <w:r w:rsidR="00C30047" w:rsidRPr="008870B4">
        <w:rPr>
          <w:rFonts w:ascii="Tahoma" w:hAnsi="Tahoma" w:cs="Tahoma"/>
          <w:sz w:val="18"/>
          <w:szCs w:val="18"/>
        </w:rPr>
        <w:t xml:space="preserve">Lightning </w:t>
      </w:r>
      <w:r w:rsidR="00156608">
        <w:rPr>
          <w:rFonts w:ascii="Tahoma" w:hAnsi="Tahoma" w:cs="Tahoma"/>
          <w:sz w:val="18"/>
          <w:szCs w:val="18"/>
        </w:rPr>
        <w:t>component</w:t>
      </w:r>
      <w:r w:rsidR="00156608" w:rsidRPr="008870B4">
        <w:rPr>
          <w:rFonts w:ascii="Tahoma" w:hAnsi="Tahoma" w:cs="Tahoma"/>
          <w:sz w:val="18"/>
          <w:szCs w:val="18"/>
        </w:rPr>
        <w:t xml:space="preserve"> </w:t>
      </w:r>
      <w:r w:rsidR="00C30047" w:rsidRPr="008870B4">
        <w:rPr>
          <w:rFonts w:ascii="Tahoma" w:hAnsi="Tahoma" w:cs="Tahoma"/>
          <w:sz w:val="18"/>
          <w:szCs w:val="18"/>
        </w:rPr>
        <w:t>a</w:t>
      </w:r>
      <w:r w:rsidR="00B84C34" w:rsidRPr="008870B4">
        <w:rPr>
          <w:rFonts w:ascii="Tahoma" w:hAnsi="Tahoma" w:cs="Tahoma"/>
          <w:sz w:val="18"/>
          <w:szCs w:val="18"/>
        </w:rPr>
        <w:t>pplications</w:t>
      </w:r>
      <w:r w:rsidR="00C30047" w:rsidRPr="008870B4">
        <w:rPr>
          <w:rFonts w:ascii="Tahoma" w:hAnsi="Tahoma" w:cs="Tahoma"/>
          <w:sz w:val="18"/>
          <w:szCs w:val="18"/>
        </w:rPr>
        <w:t xml:space="preserve">, </w:t>
      </w:r>
      <w:r w:rsidR="00156608">
        <w:rPr>
          <w:rFonts w:ascii="Tahoma" w:hAnsi="Tahoma" w:cs="Tahoma"/>
          <w:sz w:val="18"/>
          <w:szCs w:val="18"/>
        </w:rPr>
        <w:t>w</w:t>
      </w:r>
      <w:r w:rsidR="00C30047" w:rsidRPr="008870B4">
        <w:rPr>
          <w:rFonts w:ascii="Tahoma" w:hAnsi="Tahoma" w:cs="Tahoma"/>
          <w:sz w:val="18"/>
          <w:szCs w:val="18"/>
        </w:rPr>
        <w:t>ebservice integrations and</w:t>
      </w:r>
      <w:r w:rsidR="00B84C34" w:rsidRPr="008870B4">
        <w:rPr>
          <w:rFonts w:ascii="Tahoma" w:hAnsi="Tahoma" w:cs="Tahoma"/>
          <w:sz w:val="18"/>
          <w:szCs w:val="18"/>
        </w:rPr>
        <w:t xml:space="preserve"> continuous integration solutions.</w:t>
      </w:r>
    </w:p>
    <w:p w:rsidR="009608E4" w:rsidRPr="008870B4" w:rsidRDefault="00DD0068" w:rsidP="00DD0068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 xml:space="preserve">Conducting strategic architectural reviews of clients’ enterprise </w:t>
      </w:r>
      <w:r w:rsidR="00156608">
        <w:rPr>
          <w:rFonts w:ascii="Tahoma" w:hAnsi="Tahoma" w:cs="Tahoma"/>
          <w:sz w:val="18"/>
          <w:szCs w:val="18"/>
        </w:rPr>
        <w:t xml:space="preserve">technology </w:t>
      </w:r>
      <w:r w:rsidRPr="008870B4">
        <w:rPr>
          <w:rFonts w:ascii="Tahoma" w:hAnsi="Tahoma" w:cs="Tahoma"/>
          <w:sz w:val="18"/>
          <w:szCs w:val="18"/>
        </w:rPr>
        <w:t>architecture</w:t>
      </w:r>
      <w:r w:rsidR="009608E4" w:rsidRPr="008870B4">
        <w:rPr>
          <w:rFonts w:ascii="Tahoma" w:hAnsi="Tahoma" w:cs="Tahoma"/>
          <w:sz w:val="18"/>
          <w:szCs w:val="18"/>
        </w:rPr>
        <w:t>s and infrastructure</w:t>
      </w:r>
      <w:r w:rsidR="00DD5277">
        <w:rPr>
          <w:rFonts w:ascii="Tahoma" w:hAnsi="Tahoma" w:cs="Tahoma"/>
          <w:sz w:val="18"/>
          <w:szCs w:val="18"/>
        </w:rPr>
        <w:t>.</w:t>
      </w:r>
    </w:p>
    <w:p w:rsidR="00DD0068" w:rsidRPr="008870B4" w:rsidRDefault="009608E4" w:rsidP="00DD0068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 xml:space="preserve">Advising on Marketing Automation, </w:t>
      </w:r>
      <w:r w:rsidR="00DD0068" w:rsidRPr="008870B4">
        <w:rPr>
          <w:rFonts w:ascii="Tahoma" w:hAnsi="Tahoma" w:cs="Tahoma"/>
          <w:sz w:val="18"/>
          <w:szCs w:val="18"/>
        </w:rPr>
        <w:t>GDPR readiness and alignment</w:t>
      </w:r>
      <w:r w:rsidR="004950DE" w:rsidRPr="008870B4">
        <w:rPr>
          <w:rFonts w:ascii="Tahoma" w:hAnsi="Tahoma" w:cs="Tahoma"/>
          <w:sz w:val="18"/>
          <w:szCs w:val="18"/>
        </w:rPr>
        <w:t xml:space="preserve"> with EU data privacy standards</w:t>
      </w:r>
      <w:r w:rsidR="00DD5277">
        <w:rPr>
          <w:rFonts w:ascii="Tahoma" w:hAnsi="Tahoma" w:cs="Tahoma"/>
          <w:sz w:val="18"/>
          <w:szCs w:val="18"/>
        </w:rPr>
        <w:t>.</w:t>
      </w:r>
    </w:p>
    <w:p w:rsidR="00770207" w:rsidRPr="008870B4" w:rsidRDefault="00770207" w:rsidP="00770207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 xml:space="preserve">Presales activities including </w:t>
      </w:r>
      <w:r w:rsidR="00527377" w:rsidRPr="008870B4">
        <w:rPr>
          <w:rFonts w:ascii="Tahoma" w:hAnsi="Tahoma" w:cs="Tahoma"/>
          <w:sz w:val="18"/>
          <w:szCs w:val="18"/>
        </w:rPr>
        <w:t>c</w:t>
      </w:r>
      <w:r w:rsidRPr="008870B4">
        <w:rPr>
          <w:rFonts w:ascii="Tahoma" w:hAnsi="Tahoma" w:cs="Tahoma"/>
          <w:sz w:val="18"/>
          <w:szCs w:val="18"/>
        </w:rPr>
        <w:t>lient and prospect engagement, statements of work and effort estimates</w:t>
      </w:r>
      <w:r w:rsidR="00DD5277">
        <w:rPr>
          <w:rFonts w:ascii="Tahoma" w:hAnsi="Tahoma" w:cs="Tahoma"/>
          <w:sz w:val="18"/>
          <w:szCs w:val="18"/>
        </w:rPr>
        <w:t>.</w:t>
      </w:r>
    </w:p>
    <w:p w:rsidR="00527377" w:rsidRPr="008870B4" w:rsidRDefault="00527377" w:rsidP="00527377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>Representing Westbrook as a senior technical resource with accountability for quality and technical excellence on all projects and development activities</w:t>
      </w:r>
      <w:r w:rsidR="000613D8" w:rsidRPr="008870B4">
        <w:rPr>
          <w:rFonts w:ascii="Tahoma" w:hAnsi="Tahoma" w:cs="Tahoma"/>
          <w:sz w:val="18"/>
          <w:szCs w:val="18"/>
        </w:rPr>
        <w:t xml:space="preserve"> (75% billable utilisation).</w:t>
      </w:r>
    </w:p>
    <w:p w:rsidR="005A0117" w:rsidRPr="008870B4" w:rsidRDefault="005A0117" w:rsidP="005A0117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>Leading project technical delivery including offshore partners</w:t>
      </w:r>
      <w:r w:rsidR="005940BE" w:rsidRPr="008870B4">
        <w:rPr>
          <w:rFonts w:ascii="Tahoma" w:hAnsi="Tahoma" w:cs="Tahoma"/>
          <w:sz w:val="18"/>
          <w:szCs w:val="18"/>
        </w:rPr>
        <w:t>,</w:t>
      </w:r>
      <w:r w:rsidRPr="008870B4">
        <w:rPr>
          <w:rFonts w:ascii="Tahoma" w:hAnsi="Tahoma" w:cs="Tahoma"/>
          <w:sz w:val="18"/>
          <w:szCs w:val="18"/>
        </w:rPr>
        <w:t xml:space="preserve"> clients and suppliers</w:t>
      </w:r>
      <w:r w:rsidR="00DD5277">
        <w:rPr>
          <w:rFonts w:ascii="Tahoma" w:hAnsi="Tahoma" w:cs="Tahoma"/>
          <w:sz w:val="18"/>
          <w:szCs w:val="18"/>
        </w:rPr>
        <w:t>.</w:t>
      </w:r>
    </w:p>
    <w:p w:rsidR="00BA004E" w:rsidRPr="008870B4" w:rsidRDefault="00BA004E" w:rsidP="001E0BE1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 xml:space="preserve">Defining and evolving DevOps and agile release processes using Gitflow / Jenkins / Jira </w:t>
      </w:r>
      <w:r w:rsidR="00D42BEF" w:rsidRPr="008870B4">
        <w:rPr>
          <w:rFonts w:ascii="Tahoma" w:hAnsi="Tahoma" w:cs="Tahoma"/>
          <w:sz w:val="18"/>
          <w:szCs w:val="18"/>
        </w:rPr>
        <w:t>/ Bitbucket</w:t>
      </w:r>
      <w:r w:rsidR="00DD5277">
        <w:rPr>
          <w:rFonts w:ascii="Tahoma" w:hAnsi="Tahoma" w:cs="Tahoma"/>
          <w:sz w:val="18"/>
          <w:szCs w:val="18"/>
        </w:rPr>
        <w:t>.</w:t>
      </w:r>
    </w:p>
    <w:p w:rsidR="001E0BE1" w:rsidRPr="008870B4" w:rsidRDefault="001E0BE1" w:rsidP="001E0BE1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>Contributing to the set up and maintenance of Centres of Technical Excellence and Partner Engagement</w:t>
      </w:r>
      <w:r w:rsidR="00DD5277">
        <w:rPr>
          <w:rFonts w:ascii="Tahoma" w:hAnsi="Tahoma" w:cs="Tahoma"/>
          <w:sz w:val="18"/>
          <w:szCs w:val="18"/>
        </w:rPr>
        <w:t>.</w:t>
      </w:r>
      <w:r w:rsidRPr="008870B4">
        <w:rPr>
          <w:rFonts w:ascii="Tahoma" w:hAnsi="Tahoma" w:cs="Tahoma"/>
          <w:sz w:val="18"/>
          <w:szCs w:val="18"/>
        </w:rPr>
        <w:t xml:space="preserve"> </w:t>
      </w:r>
    </w:p>
    <w:p w:rsidR="00731F54" w:rsidRPr="008870B4" w:rsidRDefault="00731F54" w:rsidP="00731F5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 xml:space="preserve">Clients: Fidelity Asset Management, Global Data, </w:t>
      </w:r>
      <w:r w:rsidR="00ED1762">
        <w:rPr>
          <w:rFonts w:ascii="Tahoma" w:hAnsi="Tahoma" w:cs="Tahoma"/>
          <w:sz w:val="18"/>
          <w:szCs w:val="18"/>
        </w:rPr>
        <w:t>IBA</w:t>
      </w:r>
      <w:r w:rsidRPr="008870B4">
        <w:rPr>
          <w:rFonts w:ascii="Tahoma" w:hAnsi="Tahoma" w:cs="Tahoma"/>
          <w:sz w:val="18"/>
          <w:szCs w:val="18"/>
        </w:rPr>
        <w:t xml:space="preserve">, </w:t>
      </w:r>
      <w:r w:rsidR="00035733" w:rsidRPr="008870B4">
        <w:rPr>
          <w:rFonts w:ascii="Tahoma" w:hAnsi="Tahoma" w:cs="Tahoma"/>
          <w:sz w:val="18"/>
          <w:szCs w:val="18"/>
        </w:rPr>
        <w:t xml:space="preserve">Simplify Group, </w:t>
      </w:r>
      <w:r w:rsidRPr="008870B4">
        <w:rPr>
          <w:rFonts w:ascii="Tahoma" w:hAnsi="Tahoma" w:cs="Tahoma"/>
          <w:sz w:val="18"/>
          <w:szCs w:val="18"/>
        </w:rPr>
        <w:t>Linx Global</w:t>
      </w:r>
      <w:r w:rsidR="00FF0799" w:rsidRPr="008870B4">
        <w:rPr>
          <w:rFonts w:ascii="Tahoma" w:hAnsi="Tahoma" w:cs="Tahoma"/>
          <w:sz w:val="18"/>
          <w:szCs w:val="18"/>
        </w:rPr>
        <w:t>,</w:t>
      </w:r>
      <w:r w:rsidR="001D5938" w:rsidRPr="008870B4">
        <w:rPr>
          <w:rFonts w:ascii="Tahoma" w:hAnsi="Tahoma" w:cs="Tahoma"/>
          <w:sz w:val="18"/>
          <w:szCs w:val="18"/>
        </w:rPr>
        <w:t xml:space="preserve"> </w:t>
      </w:r>
      <w:r w:rsidR="00FF0799" w:rsidRPr="008870B4">
        <w:rPr>
          <w:rFonts w:ascii="Tahoma" w:hAnsi="Tahoma" w:cs="Tahoma"/>
          <w:sz w:val="18"/>
          <w:szCs w:val="18"/>
        </w:rPr>
        <w:t>Meteo Group</w:t>
      </w:r>
      <w:r w:rsidR="005405CC" w:rsidRPr="008870B4">
        <w:rPr>
          <w:rFonts w:ascii="Tahoma" w:hAnsi="Tahoma" w:cs="Tahoma"/>
          <w:sz w:val="18"/>
          <w:szCs w:val="18"/>
        </w:rPr>
        <w:t>, FDM</w:t>
      </w:r>
      <w:r w:rsidR="00FF0799" w:rsidRPr="008870B4">
        <w:rPr>
          <w:rFonts w:ascii="Tahoma" w:hAnsi="Tahoma" w:cs="Tahoma"/>
          <w:sz w:val="18"/>
          <w:szCs w:val="18"/>
        </w:rPr>
        <w:t xml:space="preserve"> </w:t>
      </w:r>
      <w:r w:rsidRPr="008870B4">
        <w:rPr>
          <w:rFonts w:ascii="Tahoma" w:hAnsi="Tahoma" w:cs="Tahoma"/>
          <w:sz w:val="18"/>
          <w:szCs w:val="18"/>
        </w:rPr>
        <w:t>and the Institute of Physics</w:t>
      </w:r>
      <w:r w:rsidR="005405CC" w:rsidRPr="008870B4">
        <w:rPr>
          <w:rFonts w:ascii="Tahoma" w:hAnsi="Tahoma" w:cs="Tahoma"/>
          <w:sz w:val="18"/>
          <w:szCs w:val="18"/>
        </w:rPr>
        <w:t>.</w:t>
      </w:r>
    </w:p>
    <w:p w:rsidR="00350E29" w:rsidRPr="008870B4" w:rsidRDefault="005636AC" w:rsidP="00731F54">
      <w:pPr>
        <w:pStyle w:val="ListParagraph"/>
        <w:numPr>
          <w:ilvl w:val="0"/>
          <w:numId w:val="36"/>
        </w:numPr>
        <w:rPr>
          <w:rFonts w:ascii="Tahoma" w:hAnsi="Tahoma" w:cs="Tahoma"/>
          <w:sz w:val="18"/>
          <w:szCs w:val="18"/>
        </w:rPr>
      </w:pPr>
      <w:r w:rsidRPr="008870B4">
        <w:rPr>
          <w:rFonts w:ascii="Tahoma" w:hAnsi="Tahoma" w:cs="Tahoma"/>
          <w:sz w:val="18"/>
          <w:szCs w:val="18"/>
        </w:rPr>
        <w:t xml:space="preserve">Technologies: Einstein Analytics (Wave), Lightning Design System, JavaScript, Bitbucket / Jenkins / Jira, </w:t>
      </w:r>
      <w:r>
        <w:rPr>
          <w:rFonts w:ascii="Tahoma" w:hAnsi="Tahoma" w:cs="Tahoma"/>
          <w:sz w:val="18"/>
          <w:szCs w:val="18"/>
        </w:rPr>
        <w:t xml:space="preserve">AWS, </w:t>
      </w:r>
      <w:r w:rsidRPr="008870B4">
        <w:rPr>
          <w:rFonts w:ascii="Tahoma" w:hAnsi="Tahoma" w:cs="Tahoma"/>
          <w:sz w:val="18"/>
          <w:szCs w:val="18"/>
        </w:rPr>
        <w:t>Field Service Lightning, ServiceMax, Cloud</w:t>
      </w:r>
      <w:r>
        <w:rPr>
          <w:rFonts w:ascii="Tahoma" w:hAnsi="Tahoma" w:cs="Tahoma"/>
          <w:sz w:val="18"/>
          <w:szCs w:val="18"/>
        </w:rPr>
        <w:t>ingo</w:t>
      </w:r>
      <w:r w:rsidRPr="008870B4">
        <w:rPr>
          <w:rFonts w:ascii="Tahoma" w:hAnsi="Tahoma" w:cs="Tahoma"/>
          <w:sz w:val="18"/>
          <w:szCs w:val="18"/>
        </w:rPr>
        <w:t>, SQL Server, SOAP / REST APIs, Java, C#, EventsForce, Dell Boomi, Grunt, Elements / Lucid chart, Drawloop, Node.Js</w:t>
      </w:r>
      <w:r w:rsidR="003D6E88">
        <w:rPr>
          <w:rFonts w:ascii="Tahoma" w:hAnsi="Tahoma" w:cs="Tahoma"/>
          <w:sz w:val="18"/>
          <w:szCs w:val="18"/>
        </w:rPr>
        <w:t xml:space="preserve">, </w:t>
      </w:r>
      <w:r w:rsidR="00726658">
        <w:rPr>
          <w:rFonts w:ascii="Tahoma" w:hAnsi="Tahoma" w:cs="Tahoma"/>
          <w:sz w:val="18"/>
          <w:szCs w:val="18"/>
        </w:rPr>
        <w:t>MuleSoft</w:t>
      </w:r>
      <w:r w:rsidR="003D6E88">
        <w:rPr>
          <w:rFonts w:ascii="Tahoma" w:hAnsi="Tahoma" w:cs="Tahoma"/>
          <w:sz w:val="18"/>
          <w:szCs w:val="18"/>
        </w:rPr>
        <w:t xml:space="preserve"> (pre-sales)</w:t>
      </w:r>
    </w:p>
    <w:p w:rsidR="00C714E2" w:rsidRPr="00C714E2" w:rsidRDefault="00C714E2" w:rsidP="001D729E">
      <w:pPr>
        <w:numPr>
          <w:ilvl w:val="0"/>
          <w:numId w:val="1"/>
        </w:numPr>
        <w:rPr>
          <w:rFonts w:ascii="Tahoma" w:hAnsi="Tahoma" w:cs="Tahoma"/>
          <w:i/>
          <w:sz w:val="18"/>
          <w:szCs w:val="18"/>
        </w:rPr>
      </w:pPr>
    </w:p>
    <w:p w:rsidR="001D729E" w:rsidRPr="00AE6FB6" w:rsidRDefault="001D729E" w:rsidP="001D729E">
      <w:pPr>
        <w:numPr>
          <w:ilvl w:val="0"/>
          <w:numId w:val="1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Pictet Asset Management</w:t>
      </w:r>
      <w:r w:rsidRPr="00AE6FB6">
        <w:rPr>
          <w:rFonts w:ascii="Tahoma" w:hAnsi="Tahoma" w:cs="Tahoma"/>
          <w:b/>
          <w:sz w:val="18"/>
          <w:szCs w:val="18"/>
        </w:rPr>
        <w:t>,</w:t>
      </w:r>
      <w:r w:rsidR="007337B9">
        <w:rPr>
          <w:rFonts w:ascii="Tahoma" w:hAnsi="Tahoma" w:cs="Tahoma"/>
          <w:b/>
          <w:sz w:val="18"/>
          <w:szCs w:val="18"/>
        </w:rPr>
        <w:tab/>
      </w:r>
      <w:r w:rsidRPr="00AE6FB6">
        <w:rPr>
          <w:rFonts w:ascii="Tahoma" w:hAnsi="Tahoma" w:cs="Tahoma"/>
          <w:b/>
          <w:sz w:val="18"/>
          <w:szCs w:val="18"/>
        </w:rPr>
        <w:t>Salesforce Solution Architect</w:t>
      </w:r>
      <w:r>
        <w:rPr>
          <w:rFonts w:ascii="Tahoma" w:hAnsi="Tahoma" w:cs="Tahoma"/>
          <w:b/>
          <w:sz w:val="18"/>
          <w:szCs w:val="18"/>
        </w:rPr>
        <w:t xml:space="preserve"> / </w:t>
      </w:r>
      <w:r w:rsidR="005F4003">
        <w:rPr>
          <w:rFonts w:ascii="Tahoma" w:hAnsi="Tahoma" w:cs="Tahoma"/>
          <w:b/>
          <w:sz w:val="18"/>
          <w:szCs w:val="18"/>
        </w:rPr>
        <w:t xml:space="preserve">Technical </w:t>
      </w:r>
      <w:r w:rsidR="001A6500">
        <w:rPr>
          <w:rFonts w:ascii="Tahoma" w:hAnsi="Tahoma" w:cs="Tahoma"/>
          <w:b/>
          <w:sz w:val="18"/>
          <w:szCs w:val="18"/>
        </w:rPr>
        <w:t>Change Agent</w:t>
      </w:r>
      <w:r>
        <w:rPr>
          <w:rFonts w:ascii="Tahoma" w:hAnsi="Tahoma" w:cs="Tahoma"/>
          <w:b/>
          <w:sz w:val="18"/>
          <w:szCs w:val="18"/>
        </w:rPr>
        <w:t xml:space="preserve"> / Developer</w:t>
      </w:r>
      <w:r w:rsidRPr="00AE6FB6">
        <w:rPr>
          <w:rFonts w:ascii="Tahoma" w:hAnsi="Tahoma" w:cs="Tahoma"/>
          <w:b/>
          <w:sz w:val="18"/>
          <w:szCs w:val="18"/>
        </w:rPr>
        <w:t xml:space="preserve"> (Contract)</w:t>
      </w:r>
    </w:p>
    <w:p w:rsidR="001D729E" w:rsidRDefault="001D729E" w:rsidP="001D729E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May 2015</w:t>
      </w:r>
      <w:r w:rsidR="00C06E14">
        <w:rPr>
          <w:rFonts w:ascii="Tahoma" w:hAnsi="Tahoma" w:cs="Tahoma"/>
          <w:i/>
          <w:sz w:val="18"/>
          <w:szCs w:val="18"/>
        </w:rPr>
        <w:t xml:space="preserve"> </w:t>
      </w:r>
      <w:r>
        <w:rPr>
          <w:rFonts w:ascii="Tahoma" w:hAnsi="Tahoma" w:cs="Tahoma"/>
          <w:i/>
          <w:sz w:val="18"/>
          <w:szCs w:val="18"/>
        </w:rPr>
        <w:t xml:space="preserve">– </w:t>
      </w:r>
      <w:r w:rsidR="00C06E14">
        <w:rPr>
          <w:rFonts w:ascii="Tahoma" w:hAnsi="Tahoma" w:cs="Tahoma"/>
          <w:i/>
          <w:sz w:val="18"/>
          <w:szCs w:val="18"/>
        </w:rPr>
        <w:t>May 2017</w:t>
      </w:r>
    </w:p>
    <w:p w:rsidR="005F4003" w:rsidRPr="009010BF" w:rsidRDefault="00BA11DB" w:rsidP="001D729E">
      <w:pPr>
        <w:rPr>
          <w:rFonts w:ascii="Tahoma" w:hAnsi="Tahoma" w:cs="Tahoma"/>
          <w:i/>
          <w:sz w:val="18"/>
          <w:szCs w:val="18"/>
        </w:rPr>
      </w:pPr>
      <w:r w:rsidRPr="00BA11DB">
        <w:rPr>
          <w:rFonts w:ascii="Tahoma" w:hAnsi="Tahoma" w:cs="Tahoma"/>
          <w:i/>
          <w:sz w:val="18"/>
          <w:szCs w:val="18"/>
        </w:rPr>
        <w:t xml:space="preserve">Pictet Asset Management </w:t>
      </w:r>
      <w:r w:rsidR="00AC2883">
        <w:rPr>
          <w:rFonts w:ascii="Tahoma" w:hAnsi="Tahoma" w:cs="Tahoma"/>
          <w:i/>
          <w:sz w:val="18"/>
          <w:szCs w:val="18"/>
        </w:rPr>
        <w:t>holds</w:t>
      </w:r>
      <w:r w:rsidR="00AC2883" w:rsidRPr="00BA11DB">
        <w:rPr>
          <w:rFonts w:ascii="Tahoma" w:hAnsi="Tahoma" w:cs="Tahoma"/>
          <w:i/>
          <w:sz w:val="18"/>
          <w:szCs w:val="18"/>
        </w:rPr>
        <w:t xml:space="preserve"> </w:t>
      </w:r>
      <w:r w:rsidRPr="00BA11DB">
        <w:rPr>
          <w:rFonts w:ascii="Tahoma" w:hAnsi="Tahoma" w:cs="Tahoma"/>
          <w:i/>
          <w:sz w:val="18"/>
          <w:szCs w:val="18"/>
        </w:rPr>
        <w:t>assets for institutional investors and investment funds, including large pension funds, sovereign wealth funds, financial institutions and individual investors.</w:t>
      </w:r>
    </w:p>
    <w:p w:rsidR="00836E8A" w:rsidRDefault="00836E8A" w:rsidP="00836E8A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Delivering </w:t>
      </w:r>
      <w:r w:rsidR="00AE7C07">
        <w:rPr>
          <w:rFonts w:ascii="Tahoma" w:hAnsi="Tahoma" w:cs="Tahoma"/>
          <w:sz w:val="18"/>
          <w:szCs w:val="18"/>
        </w:rPr>
        <w:t>r</w:t>
      </w:r>
      <w:r>
        <w:rPr>
          <w:rFonts w:ascii="Tahoma" w:hAnsi="Tahoma" w:cs="Tahoma"/>
          <w:sz w:val="18"/>
          <w:szCs w:val="18"/>
        </w:rPr>
        <w:t>ollout of Salesforce CRM to PAM (Pictets f</w:t>
      </w:r>
      <w:r w:rsidRPr="00836E8A">
        <w:rPr>
          <w:rFonts w:ascii="Tahoma" w:hAnsi="Tahoma" w:cs="Tahoma"/>
          <w:sz w:val="18"/>
          <w:szCs w:val="18"/>
        </w:rPr>
        <w:t xml:space="preserve">irst </w:t>
      </w:r>
      <w:r w:rsidR="005636AC" w:rsidRPr="00836E8A">
        <w:rPr>
          <w:rFonts w:ascii="Tahoma" w:hAnsi="Tahoma" w:cs="Tahoma"/>
          <w:sz w:val="18"/>
          <w:szCs w:val="18"/>
        </w:rPr>
        <w:t>cloud-based</w:t>
      </w:r>
      <w:r w:rsidRPr="00836E8A">
        <w:rPr>
          <w:rFonts w:ascii="Tahoma" w:hAnsi="Tahoma" w:cs="Tahoma"/>
          <w:sz w:val="18"/>
          <w:szCs w:val="18"/>
        </w:rPr>
        <w:t xml:space="preserve"> solution</w:t>
      </w:r>
      <w:r>
        <w:rPr>
          <w:rFonts w:ascii="Tahoma" w:hAnsi="Tahoma" w:cs="Tahoma"/>
          <w:sz w:val="18"/>
          <w:szCs w:val="18"/>
        </w:rPr>
        <w:t>) and disseminating lessons learned.</w:t>
      </w:r>
    </w:p>
    <w:p w:rsidR="00D505DA" w:rsidRDefault="00D505DA" w:rsidP="00D505DA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Implementing Pardot Marketing Cloud and supporting adoption by global marketing teams.</w:t>
      </w:r>
    </w:p>
    <w:p w:rsidR="0089642E" w:rsidRDefault="0089642E" w:rsidP="0089642E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Development of custom Asset Management Applications in Apex,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>, Informatica and the Pardot API</w:t>
      </w:r>
      <w:r w:rsidR="00962E16">
        <w:rPr>
          <w:rFonts w:ascii="Tahoma" w:hAnsi="Tahoma" w:cs="Tahoma"/>
          <w:sz w:val="18"/>
          <w:szCs w:val="18"/>
        </w:rPr>
        <w:t>.</w:t>
      </w:r>
    </w:p>
    <w:p w:rsidR="0089642E" w:rsidRPr="00836E8A" w:rsidRDefault="0089642E" w:rsidP="0089642E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 w:rsidRPr="00836E8A">
        <w:rPr>
          <w:rFonts w:ascii="Tahoma" w:hAnsi="Tahoma" w:cs="Tahoma"/>
          <w:sz w:val="18"/>
          <w:szCs w:val="18"/>
        </w:rPr>
        <w:t xml:space="preserve">Supporting Global CRM, </w:t>
      </w:r>
      <w:r>
        <w:rPr>
          <w:rFonts w:ascii="Tahoma" w:hAnsi="Tahoma" w:cs="Tahoma"/>
          <w:sz w:val="18"/>
          <w:szCs w:val="18"/>
        </w:rPr>
        <w:t xml:space="preserve">IT, </w:t>
      </w:r>
      <w:r w:rsidRPr="00836E8A">
        <w:rPr>
          <w:rFonts w:ascii="Tahoma" w:hAnsi="Tahoma" w:cs="Tahoma"/>
          <w:sz w:val="18"/>
          <w:szCs w:val="18"/>
        </w:rPr>
        <w:t xml:space="preserve">Sales and Marketing teams through </w:t>
      </w:r>
      <w:r>
        <w:rPr>
          <w:rFonts w:ascii="Tahoma" w:hAnsi="Tahoma" w:cs="Tahoma"/>
          <w:sz w:val="18"/>
          <w:szCs w:val="18"/>
        </w:rPr>
        <w:t xml:space="preserve">CRM </w:t>
      </w:r>
      <w:r w:rsidRPr="00836E8A">
        <w:rPr>
          <w:rFonts w:ascii="Tahoma" w:hAnsi="Tahoma" w:cs="Tahoma"/>
          <w:sz w:val="18"/>
          <w:szCs w:val="18"/>
        </w:rPr>
        <w:t>Adoption Challenges</w:t>
      </w:r>
      <w:r w:rsidR="00962E16">
        <w:rPr>
          <w:rFonts w:ascii="Tahoma" w:hAnsi="Tahoma" w:cs="Tahoma"/>
          <w:sz w:val="18"/>
          <w:szCs w:val="18"/>
        </w:rPr>
        <w:t>.</w:t>
      </w:r>
    </w:p>
    <w:p w:rsidR="00A92737" w:rsidRPr="002F394B" w:rsidRDefault="00A92737" w:rsidP="00A92737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Data integrations to multiple systems using Informatica Cloud, </w:t>
      </w:r>
      <w:r w:rsidRPr="002F394B">
        <w:rPr>
          <w:rFonts w:ascii="Tahoma" w:hAnsi="Tahoma" w:cs="Tahoma"/>
          <w:sz w:val="18"/>
          <w:szCs w:val="18"/>
        </w:rPr>
        <w:t>Riva</w:t>
      </w:r>
      <w:r w:rsidR="006D6A35">
        <w:rPr>
          <w:rFonts w:ascii="Tahoma" w:hAnsi="Tahoma" w:cs="Tahoma"/>
          <w:sz w:val="18"/>
          <w:szCs w:val="18"/>
        </w:rPr>
        <w:t xml:space="preserve">, </w:t>
      </w:r>
      <w:r w:rsidR="007A6A1A">
        <w:rPr>
          <w:rFonts w:ascii="Tahoma" w:hAnsi="Tahoma" w:cs="Tahoma"/>
          <w:sz w:val="18"/>
          <w:szCs w:val="18"/>
        </w:rPr>
        <w:t>email services</w:t>
      </w:r>
      <w:r>
        <w:rPr>
          <w:rFonts w:ascii="Tahoma" w:hAnsi="Tahoma" w:cs="Tahoma"/>
          <w:sz w:val="18"/>
          <w:szCs w:val="18"/>
        </w:rPr>
        <w:t xml:space="preserve"> and the PAM BI hub.</w:t>
      </w:r>
    </w:p>
    <w:p w:rsidR="0089642E" w:rsidRDefault="0089642E" w:rsidP="0089642E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Defining a mobility test strategy and securing mobile access for use with Airwatch MDM and Good</w:t>
      </w:r>
      <w:r w:rsidR="00962E16">
        <w:rPr>
          <w:rFonts w:ascii="Tahoma" w:hAnsi="Tahoma" w:cs="Tahoma"/>
          <w:sz w:val="18"/>
          <w:szCs w:val="18"/>
        </w:rPr>
        <w:t>.</w:t>
      </w:r>
    </w:p>
    <w:p w:rsidR="00D505DA" w:rsidRPr="00D505DA" w:rsidRDefault="00D505DA" w:rsidP="00D505DA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High Level CRM Architecture and SOA Integration with new web presence </w:t>
      </w:r>
      <w:hyperlink r:id="rId10" w:history="1">
        <w:r w:rsidRPr="005C3132">
          <w:rPr>
            <w:rStyle w:val="Hyperlink"/>
            <w:rFonts w:ascii="Tahoma" w:hAnsi="Tahoma" w:cs="Tahoma"/>
            <w:sz w:val="18"/>
            <w:szCs w:val="18"/>
          </w:rPr>
          <w:t>https://www.am.pictet/</w:t>
        </w:r>
      </w:hyperlink>
    </w:p>
    <w:p w:rsidR="00A92737" w:rsidRDefault="00A92737" w:rsidP="00A92737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Architectural review of 3</w:t>
      </w:r>
      <w:r w:rsidRPr="00C0431F">
        <w:rPr>
          <w:rFonts w:ascii="Tahoma" w:hAnsi="Tahoma" w:cs="Tahoma"/>
          <w:sz w:val="18"/>
          <w:szCs w:val="18"/>
          <w:vertAlign w:val="superscript"/>
        </w:rPr>
        <w:t>rd</w:t>
      </w:r>
      <w:r>
        <w:rPr>
          <w:rFonts w:ascii="Tahoma" w:hAnsi="Tahoma" w:cs="Tahoma"/>
          <w:sz w:val="18"/>
          <w:szCs w:val="18"/>
        </w:rPr>
        <w:t xml:space="preserve"> Party deliveries and leading acceptance and knowledge transfer.</w:t>
      </w:r>
    </w:p>
    <w:p w:rsidR="00A92737" w:rsidRDefault="00A92737" w:rsidP="00A92737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Defining and co-ordinating security infrastructure changes enabling access across PAM.</w:t>
      </w:r>
    </w:p>
    <w:p w:rsidR="00B11417" w:rsidRDefault="00B11417" w:rsidP="00B11417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Setting up </w:t>
      </w:r>
      <w:r w:rsidR="00C30047">
        <w:rPr>
          <w:rFonts w:ascii="Tahoma" w:hAnsi="Tahoma" w:cs="Tahoma"/>
          <w:sz w:val="18"/>
          <w:szCs w:val="18"/>
        </w:rPr>
        <w:t xml:space="preserve">a </w:t>
      </w:r>
      <w:r>
        <w:rPr>
          <w:rFonts w:ascii="Tahoma" w:hAnsi="Tahoma" w:cs="Tahoma"/>
          <w:sz w:val="18"/>
          <w:szCs w:val="18"/>
        </w:rPr>
        <w:t xml:space="preserve">distributed support capability </w:t>
      </w:r>
      <w:r w:rsidR="00FA06E7">
        <w:rPr>
          <w:rFonts w:ascii="Tahoma" w:hAnsi="Tahoma" w:cs="Tahoma"/>
          <w:sz w:val="18"/>
          <w:szCs w:val="18"/>
        </w:rPr>
        <w:t>between Geneva and London.</w:t>
      </w:r>
    </w:p>
    <w:p w:rsidR="00F65EC0" w:rsidRDefault="00F65EC0" w:rsidP="00B11417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Collating and documenting project artefacts in line with the TOGAF ADM</w:t>
      </w:r>
      <w:r w:rsidR="00B96D9C">
        <w:rPr>
          <w:rFonts w:ascii="Tahoma" w:hAnsi="Tahoma" w:cs="Tahoma"/>
          <w:sz w:val="18"/>
          <w:szCs w:val="18"/>
        </w:rPr>
        <w:t>.</w:t>
      </w:r>
    </w:p>
    <w:p w:rsidR="005F4003" w:rsidRDefault="005F4003" w:rsidP="00D81F07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Collaboration with vendors and agencies including Huge, </w:t>
      </w:r>
      <w:r w:rsidR="00BA11DB">
        <w:rPr>
          <w:rFonts w:ascii="Tahoma" w:hAnsi="Tahoma" w:cs="Tahoma"/>
          <w:sz w:val="18"/>
          <w:szCs w:val="18"/>
        </w:rPr>
        <w:t xml:space="preserve">PARX, Nemetos, </w:t>
      </w:r>
      <w:r w:rsidR="00F1274D">
        <w:rPr>
          <w:rFonts w:ascii="Tahoma" w:hAnsi="Tahoma" w:cs="Tahoma"/>
          <w:sz w:val="18"/>
          <w:szCs w:val="18"/>
        </w:rPr>
        <w:t xml:space="preserve">Bread </w:t>
      </w:r>
      <w:r w:rsidR="00BA11DB">
        <w:rPr>
          <w:rFonts w:ascii="Tahoma" w:hAnsi="Tahoma" w:cs="Tahoma"/>
          <w:sz w:val="18"/>
          <w:szCs w:val="18"/>
        </w:rPr>
        <w:t>&amp;</w:t>
      </w:r>
      <w:r w:rsidR="00243DB1">
        <w:rPr>
          <w:rFonts w:ascii="Tahoma" w:hAnsi="Tahoma" w:cs="Tahoma"/>
          <w:sz w:val="18"/>
          <w:szCs w:val="18"/>
        </w:rPr>
        <w:t xml:space="preserve"> Butter, </w:t>
      </w:r>
      <w:r w:rsidR="00FF2DEC">
        <w:rPr>
          <w:rFonts w:ascii="Tahoma" w:hAnsi="Tahoma" w:cs="Tahoma"/>
          <w:sz w:val="18"/>
          <w:szCs w:val="18"/>
        </w:rPr>
        <w:t xml:space="preserve">Web Republic, </w:t>
      </w:r>
      <w:r>
        <w:rPr>
          <w:rFonts w:ascii="Tahoma" w:hAnsi="Tahoma" w:cs="Tahoma"/>
          <w:sz w:val="18"/>
          <w:szCs w:val="18"/>
        </w:rPr>
        <w:t>Alpha Financial Market Consultants</w:t>
      </w:r>
      <w:r w:rsidR="00D9024E">
        <w:rPr>
          <w:rFonts w:ascii="Tahoma" w:hAnsi="Tahoma" w:cs="Tahoma"/>
          <w:sz w:val="18"/>
          <w:szCs w:val="18"/>
        </w:rPr>
        <w:t xml:space="preserve"> and Blue Infinity.</w:t>
      </w:r>
    </w:p>
    <w:p w:rsidR="00306BEA" w:rsidRDefault="000D243F" w:rsidP="00D81F07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Representing</w:t>
      </w:r>
      <w:r w:rsidR="00CE706D">
        <w:rPr>
          <w:rFonts w:ascii="Tahoma" w:hAnsi="Tahoma" w:cs="Tahoma"/>
          <w:sz w:val="18"/>
          <w:szCs w:val="18"/>
        </w:rPr>
        <w:t xml:space="preserve"> PAM</w:t>
      </w:r>
      <w:r w:rsidR="00EF225A">
        <w:rPr>
          <w:rFonts w:ascii="Tahoma" w:hAnsi="Tahoma" w:cs="Tahoma"/>
          <w:sz w:val="18"/>
          <w:szCs w:val="18"/>
        </w:rPr>
        <w:t xml:space="preserve"> on the Pardot </w:t>
      </w:r>
      <w:r w:rsidR="006504DE">
        <w:rPr>
          <w:rFonts w:ascii="Tahoma" w:hAnsi="Tahoma" w:cs="Tahoma"/>
          <w:sz w:val="18"/>
          <w:szCs w:val="18"/>
        </w:rPr>
        <w:t>Custom</w:t>
      </w:r>
      <w:r w:rsidR="002264AE">
        <w:rPr>
          <w:rFonts w:ascii="Tahoma" w:hAnsi="Tahoma" w:cs="Tahoma"/>
          <w:sz w:val="18"/>
          <w:szCs w:val="18"/>
        </w:rPr>
        <w:t xml:space="preserve">er Advisory Board </w:t>
      </w:r>
      <w:r w:rsidR="004E6776">
        <w:rPr>
          <w:rFonts w:ascii="Tahoma" w:hAnsi="Tahoma" w:cs="Tahoma"/>
          <w:sz w:val="18"/>
          <w:szCs w:val="18"/>
        </w:rPr>
        <w:t xml:space="preserve">and </w:t>
      </w:r>
      <w:r w:rsidR="006504DE">
        <w:rPr>
          <w:rFonts w:ascii="Tahoma" w:hAnsi="Tahoma" w:cs="Tahoma"/>
          <w:sz w:val="18"/>
          <w:szCs w:val="18"/>
        </w:rPr>
        <w:t>Sal</w:t>
      </w:r>
      <w:r w:rsidR="00673FC2">
        <w:rPr>
          <w:rFonts w:ascii="Tahoma" w:hAnsi="Tahoma" w:cs="Tahoma"/>
          <w:sz w:val="18"/>
          <w:szCs w:val="18"/>
        </w:rPr>
        <w:t>esforce beta programme</w:t>
      </w:r>
      <w:r w:rsidR="00CE706D">
        <w:rPr>
          <w:rFonts w:ascii="Tahoma" w:hAnsi="Tahoma" w:cs="Tahoma"/>
          <w:sz w:val="18"/>
          <w:szCs w:val="18"/>
        </w:rPr>
        <w:t>s.</w:t>
      </w:r>
    </w:p>
    <w:p w:rsidR="001D729E" w:rsidRPr="00BA11DB" w:rsidRDefault="005636AC" w:rsidP="00BA11DB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 w:rsidRPr="00D81F07">
        <w:rPr>
          <w:rFonts w:ascii="Tahoma" w:hAnsi="Tahoma" w:cs="Tahoma"/>
          <w:sz w:val="18"/>
          <w:szCs w:val="18"/>
        </w:rPr>
        <w:t xml:space="preserve">Technologies: </w:t>
      </w:r>
      <w:r w:rsidR="007447E3">
        <w:rPr>
          <w:rFonts w:ascii="Tahoma" w:hAnsi="Tahoma" w:cs="Tahoma"/>
          <w:sz w:val="18"/>
          <w:szCs w:val="18"/>
        </w:rPr>
        <w:t xml:space="preserve">Salesforce / Apex / VisualForce, </w:t>
      </w:r>
      <w:r w:rsidRPr="00D81F07">
        <w:rPr>
          <w:rFonts w:ascii="Tahoma" w:hAnsi="Tahoma" w:cs="Tahoma"/>
          <w:sz w:val="18"/>
          <w:szCs w:val="18"/>
        </w:rPr>
        <w:t>Oracle, SQL Server, Riva, PowerShell, JIRA, Pardot, Informatic</w:t>
      </w:r>
      <w:r>
        <w:rPr>
          <w:rFonts w:ascii="Tahoma" w:hAnsi="Tahoma" w:cs="Tahoma"/>
          <w:sz w:val="18"/>
          <w:szCs w:val="18"/>
        </w:rPr>
        <w:t xml:space="preserve">a, Bitbucket (Stash), WordPress, </w:t>
      </w:r>
      <w:r w:rsidRPr="00D81F07">
        <w:rPr>
          <w:rFonts w:ascii="Tahoma" w:hAnsi="Tahoma" w:cs="Tahoma"/>
          <w:sz w:val="18"/>
          <w:szCs w:val="18"/>
        </w:rPr>
        <w:t>Sitecore</w:t>
      </w:r>
      <w:r>
        <w:rPr>
          <w:rFonts w:ascii="Tahoma" w:hAnsi="Tahoma" w:cs="Tahoma"/>
          <w:sz w:val="18"/>
          <w:szCs w:val="18"/>
        </w:rPr>
        <w:t>, AWS, Tableau,</w:t>
      </w:r>
      <w:r w:rsidRPr="00D81F07">
        <w:rPr>
          <w:rFonts w:ascii="Tahoma" w:hAnsi="Tahoma" w:cs="Tahoma"/>
          <w:sz w:val="18"/>
          <w:szCs w:val="18"/>
        </w:rPr>
        <w:t xml:space="preserve"> </w:t>
      </w:r>
      <w:r>
        <w:rPr>
          <w:rFonts w:ascii="Tahoma" w:hAnsi="Tahoma" w:cs="Tahoma"/>
          <w:sz w:val="18"/>
          <w:szCs w:val="18"/>
        </w:rPr>
        <w:t>Joomla, JavaScript (various frameworks)</w:t>
      </w:r>
    </w:p>
    <w:p w:rsidR="001D729E" w:rsidRPr="001D729E" w:rsidRDefault="001D729E" w:rsidP="00AE6FB6">
      <w:pPr>
        <w:numPr>
          <w:ilvl w:val="0"/>
          <w:numId w:val="1"/>
        </w:numPr>
        <w:rPr>
          <w:rFonts w:ascii="Tahoma" w:hAnsi="Tahoma" w:cs="Tahoma"/>
          <w:i/>
          <w:sz w:val="18"/>
          <w:szCs w:val="18"/>
        </w:rPr>
      </w:pPr>
    </w:p>
    <w:p w:rsidR="00AE6FB6" w:rsidRPr="00AE6FB6" w:rsidRDefault="00AE6FB6" w:rsidP="00AE6FB6">
      <w:pPr>
        <w:numPr>
          <w:ilvl w:val="0"/>
          <w:numId w:val="1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Kaplan International Colleges</w:t>
      </w:r>
      <w:r w:rsidRPr="00AE6FB6">
        <w:rPr>
          <w:rFonts w:ascii="Tahoma" w:hAnsi="Tahoma" w:cs="Tahoma"/>
          <w:b/>
          <w:sz w:val="18"/>
          <w:szCs w:val="18"/>
        </w:rPr>
        <w:t>,</w:t>
      </w:r>
      <w:r w:rsidR="007337B9">
        <w:rPr>
          <w:rFonts w:ascii="Tahoma" w:hAnsi="Tahoma" w:cs="Tahoma"/>
          <w:b/>
          <w:sz w:val="18"/>
          <w:szCs w:val="18"/>
        </w:rPr>
        <w:tab/>
      </w:r>
      <w:r w:rsidRPr="00AE6FB6">
        <w:rPr>
          <w:rFonts w:ascii="Tahoma" w:hAnsi="Tahoma" w:cs="Tahoma"/>
          <w:b/>
          <w:sz w:val="18"/>
          <w:szCs w:val="18"/>
        </w:rPr>
        <w:t>Salesforce Solution Architect (Contract)</w:t>
      </w:r>
    </w:p>
    <w:p w:rsidR="00AE6FB6" w:rsidRDefault="00C21132" w:rsidP="00AE6FB6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October</w:t>
      </w:r>
      <w:r w:rsidR="00EC5C71">
        <w:rPr>
          <w:rFonts w:ascii="Tahoma" w:hAnsi="Tahoma" w:cs="Tahoma"/>
          <w:i/>
          <w:sz w:val="18"/>
          <w:szCs w:val="18"/>
        </w:rPr>
        <w:t xml:space="preserve"> 2014 – May 2015</w:t>
      </w:r>
    </w:p>
    <w:p w:rsidR="00985EB4" w:rsidRPr="009010BF" w:rsidRDefault="00032C79" w:rsidP="009010BF">
      <w:pPr>
        <w:rPr>
          <w:rFonts w:ascii="Tahoma" w:hAnsi="Tahoma" w:cs="Tahoma"/>
          <w:i/>
          <w:sz w:val="18"/>
          <w:szCs w:val="18"/>
        </w:rPr>
      </w:pPr>
      <w:r w:rsidRPr="00032C79">
        <w:rPr>
          <w:rFonts w:ascii="Tahoma" w:hAnsi="Tahoma" w:cs="Tahoma"/>
          <w:i/>
          <w:sz w:val="18"/>
          <w:szCs w:val="18"/>
        </w:rPr>
        <w:t>Kaplan International’s activities span a dynamic, growing English language business, a broad suite of higher education programmes in UK, Asia Pacific and Australia and a professional and vocational training operation which offers courses in Australia and Asia Pacific.</w:t>
      </w:r>
    </w:p>
    <w:p w:rsidR="00AC0C39" w:rsidRPr="009010BF" w:rsidRDefault="00AC0C39" w:rsidP="00AC0C39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 w:rsidRPr="009010BF">
        <w:rPr>
          <w:rFonts w:ascii="Tahoma" w:hAnsi="Tahoma" w:cs="Tahoma"/>
          <w:sz w:val="18"/>
          <w:szCs w:val="18"/>
        </w:rPr>
        <w:t>Requirements engineering, functional design and solution architecture for multiple work-streams.</w:t>
      </w:r>
    </w:p>
    <w:p w:rsidR="00477253" w:rsidRPr="009010BF" w:rsidRDefault="00BE085D" w:rsidP="00477253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Providing technical leadership for the migration of the </w:t>
      </w:r>
      <w:r w:rsidRPr="009010BF">
        <w:rPr>
          <w:rFonts w:ascii="Tahoma" w:hAnsi="Tahoma" w:cs="Tahoma"/>
          <w:sz w:val="18"/>
          <w:szCs w:val="18"/>
        </w:rPr>
        <w:t>Pro</w:t>
      </w:r>
      <w:r>
        <w:rPr>
          <w:rFonts w:ascii="Tahoma" w:hAnsi="Tahoma" w:cs="Tahoma"/>
          <w:sz w:val="18"/>
          <w:szCs w:val="18"/>
        </w:rPr>
        <w:t>-</w:t>
      </w:r>
      <w:r w:rsidRPr="009010BF">
        <w:rPr>
          <w:rFonts w:ascii="Tahoma" w:hAnsi="Tahoma" w:cs="Tahoma"/>
          <w:sz w:val="18"/>
          <w:szCs w:val="18"/>
        </w:rPr>
        <w:t>Linguis</w:t>
      </w:r>
      <w:r>
        <w:rPr>
          <w:rFonts w:ascii="Tahoma" w:hAnsi="Tahoma" w:cs="Tahoma"/>
          <w:sz w:val="18"/>
          <w:szCs w:val="18"/>
        </w:rPr>
        <w:t xml:space="preserve"> </w:t>
      </w:r>
      <w:r w:rsidR="002760B7">
        <w:rPr>
          <w:rFonts w:ascii="Tahoma" w:hAnsi="Tahoma" w:cs="Tahoma"/>
          <w:sz w:val="18"/>
          <w:szCs w:val="18"/>
        </w:rPr>
        <w:t xml:space="preserve">CRM, </w:t>
      </w:r>
      <w:r>
        <w:rPr>
          <w:rFonts w:ascii="Tahoma" w:hAnsi="Tahoma" w:cs="Tahoma"/>
          <w:sz w:val="18"/>
          <w:szCs w:val="18"/>
        </w:rPr>
        <w:t xml:space="preserve">Finance and </w:t>
      </w:r>
      <w:r w:rsidR="002760B7">
        <w:rPr>
          <w:rFonts w:ascii="Tahoma" w:hAnsi="Tahoma" w:cs="Tahoma"/>
          <w:sz w:val="18"/>
          <w:szCs w:val="18"/>
        </w:rPr>
        <w:t xml:space="preserve">website </w:t>
      </w:r>
      <w:r>
        <w:rPr>
          <w:rFonts w:ascii="Tahoma" w:hAnsi="Tahoma" w:cs="Tahoma"/>
          <w:sz w:val="18"/>
          <w:szCs w:val="18"/>
        </w:rPr>
        <w:t>operations onto Kaplans Salesforce infrastructure</w:t>
      </w:r>
      <w:r w:rsidR="00011EC3">
        <w:rPr>
          <w:rFonts w:ascii="Tahoma" w:hAnsi="Tahoma" w:cs="Tahoma"/>
          <w:sz w:val="18"/>
          <w:szCs w:val="18"/>
        </w:rPr>
        <w:t>.</w:t>
      </w:r>
      <w:r w:rsidR="0025748C" w:rsidDel="0025748C">
        <w:rPr>
          <w:rFonts w:ascii="Tahoma" w:hAnsi="Tahoma" w:cs="Tahoma"/>
          <w:sz w:val="18"/>
          <w:szCs w:val="18"/>
        </w:rPr>
        <w:t xml:space="preserve"> </w:t>
      </w:r>
      <w:r w:rsidR="00477253">
        <w:rPr>
          <w:rFonts w:ascii="Tahoma" w:hAnsi="Tahoma" w:cs="Tahoma"/>
          <w:sz w:val="18"/>
          <w:szCs w:val="18"/>
        </w:rPr>
        <w:t>Designing and co-ordinating delivery of JSON web ser</w:t>
      </w:r>
      <w:r w:rsidR="00AC0C39">
        <w:rPr>
          <w:rFonts w:ascii="Tahoma" w:hAnsi="Tahoma" w:cs="Tahoma"/>
          <w:sz w:val="18"/>
          <w:szCs w:val="18"/>
        </w:rPr>
        <w:t xml:space="preserve">vices across multiple platforms using </w:t>
      </w:r>
      <w:r w:rsidR="00726658">
        <w:rPr>
          <w:rFonts w:ascii="Tahoma" w:hAnsi="Tahoma" w:cs="Tahoma"/>
          <w:sz w:val="18"/>
          <w:szCs w:val="18"/>
        </w:rPr>
        <w:t>MuleSoft</w:t>
      </w:r>
      <w:r w:rsidR="00AC0C39">
        <w:rPr>
          <w:rFonts w:ascii="Tahoma" w:hAnsi="Tahoma" w:cs="Tahoma"/>
          <w:sz w:val="18"/>
          <w:szCs w:val="18"/>
        </w:rPr>
        <w:t xml:space="preserve"> / Cloudhub. </w:t>
      </w:r>
    </w:p>
    <w:p w:rsidR="00664BE0" w:rsidRDefault="00477253" w:rsidP="009010BF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Co-ordinating </w:t>
      </w:r>
      <w:r w:rsidR="00BE085D">
        <w:rPr>
          <w:rFonts w:ascii="Tahoma" w:hAnsi="Tahoma" w:cs="Tahoma"/>
          <w:sz w:val="18"/>
          <w:szCs w:val="18"/>
        </w:rPr>
        <w:t>multiple s</w:t>
      </w:r>
      <w:r w:rsidR="00664BE0" w:rsidRPr="009010BF">
        <w:rPr>
          <w:rFonts w:ascii="Tahoma" w:hAnsi="Tahoma" w:cs="Tahoma"/>
          <w:sz w:val="18"/>
          <w:szCs w:val="18"/>
        </w:rPr>
        <w:t xml:space="preserve">uppliers including InvoiceIt, Tquila, </w:t>
      </w:r>
      <w:r w:rsidR="00702861">
        <w:rPr>
          <w:rFonts w:ascii="Tahoma" w:hAnsi="Tahoma" w:cs="Tahoma"/>
          <w:sz w:val="18"/>
          <w:szCs w:val="18"/>
        </w:rPr>
        <w:t>Conga</w:t>
      </w:r>
      <w:r w:rsidR="00664BE0" w:rsidRPr="009010BF">
        <w:rPr>
          <w:rFonts w:ascii="Tahoma" w:hAnsi="Tahoma" w:cs="Tahoma"/>
          <w:sz w:val="18"/>
          <w:szCs w:val="18"/>
        </w:rPr>
        <w:t xml:space="preserve"> and </w:t>
      </w:r>
      <w:r w:rsidRPr="00477253">
        <w:rPr>
          <w:rFonts w:ascii="Tahoma" w:hAnsi="Tahoma" w:cs="Tahoma"/>
          <w:sz w:val="18"/>
          <w:szCs w:val="18"/>
        </w:rPr>
        <w:t>alandarmanin.com</w:t>
      </w:r>
      <w:r w:rsidR="00664BE0" w:rsidRPr="009010BF">
        <w:rPr>
          <w:rFonts w:ascii="Tahoma" w:hAnsi="Tahoma" w:cs="Tahoma"/>
          <w:sz w:val="18"/>
          <w:szCs w:val="18"/>
        </w:rPr>
        <w:t>.</w:t>
      </w:r>
    </w:p>
    <w:p w:rsidR="00BD6013" w:rsidRPr="009010BF" w:rsidRDefault="00BD6013" w:rsidP="009010BF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 w:rsidRPr="009010BF">
        <w:rPr>
          <w:rFonts w:ascii="Tahoma" w:hAnsi="Tahoma" w:cs="Tahoma"/>
          <w:sz w:val="18"/>
          <w:szCs w:val="18"/>
        </w:rPr>
        <w:t>Collaboration with teams in Switzerland, Japan, Malta and the UK.</w:t>
      </w:r>
    </w:p>
    <w:p w:rsidR="00664D0E" w:rsidRPr="009010BF" w:rsidRDefault="00664D0E" w:rsidP="009010BF">
      <w:pPr>
        <w:pStyle w:val="ListParagraph"/>
        <w:numPr>
          <w:ilvl w:val="0"/>
          <w:numId w:val="35"/>
        </w:numPr>
        <w:rPr>
          <w:rFonts w:ascii="Tahoma" w:hAnsi="Tahoma" w:cs="Tahoma"/>
          <w:sz w:val="18"/>
          <w:szCs w:val="18"/>
        </w:rPr>
      </w:pPr>
      <w:r w:rsidRPr="009010BF">
        <w:rPr>
          <w:rFonts w:ascii="Tahoma" w:hAnsi="Tahoma" w:cs="Tahoma"/>
          <w:sz w:val="18"/>
          <w:szCs w:val="18"/>
        </w:rPr>
        <w:t xml:space="preserve">Coaching </w:t>
      </w:r>
      <w:r w:rsidR="00DB6E75">
        <w:rPr>
          <w:rFonts w:ascii="Tahoma" w:hAnsi="Tahoma" w:cs="Tahoma"/>
          <w:sz w:val="18"/>
          <w:szCs w:val="18"/>
        </w:rPr>
        <w:t xml:space="preserve">in </w:t>
      </w:r>
      <w:r w:rsidRPr="009010BF">
        <w:rPr>
          <w:rFonts w:ascii="Tahoma" w:hAnsi="Tahoma" w:cs="Tahoma"/>
          <w:sz w:val="18"/>
          <w:szCs w:val="18"/>
        </w:rPr>
        <w:t>agile delivery</w:t>
      </w:r>
      <w:r w:rsidR="00171E12" w:rsidRPr="009010BF">
        <w:rPr>
          <w:rFonts w:ascii="Tahoma" w:hAnsi="Tahoma" w:cs="Tahoma"/>
          <w:sz w:val="18"/>
          <w:szCs w:val="18"/>
        </w:rPr>
        <w:t>, release management</w:t>
      </w:r>
      <w:r w:rsidR="00DB6E75">
        <w:rPr>
          <w:rFonts w:ascii="Tahoma" w:hAnsi="Tahoma" w:cs="Tahoma"/>
          <w:sz w:val="18"/>
          <w:szCs w:val="18"/>
        </w:rPr>
        <w:t xml:space="preserve"> and</w:t>
      </w:r>
      <w:r w:rsidR="009010BF" w:rsidRPr="009010BF">
        <w:rPr>
          <w:rFonts w:ascii="Tahoma" w:hAnsi="Tahoma" w:cs="Tahoma"/>
          <w:sz w:val="18"/>
          <w:szCs w:val="18"/>
        </w:rPr>
        <w:t xml:space="preserve"> </w:t>
      </w:r>
      <w:r w:rsidR="00171E12" w:rsidRPr="009010BF">
        <w:rPr>
          <w:rFonts w:ascii="Tahoma" w:hAnsi="Tahoma" w:cs="Tahoma"/>
          <w:sz w:val="18"/>
          <w:szCs w:val="18"/>
        </w:rPr>
        <w:t>Salesforce development</w:t>
      </w:r>
      <w:r w:rsidR="00976754">
        <w:rPr>
          <w:rFonts w:ascii="Tahoma" w:hAnsi="Tahoma" w:cs="Tahoma"/>
          <w:sz w:val="18"/>
          <w:szCs w:val="18"/>
        </w:rPr>
        <w:t>.</w:t>
      </w:r>
    </w:p>
    <w:p w:rsidR="00E76884" w:rsidRDefault="00477253" w:rsidP="006E3B70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 xml:space="preserve">Technologies: </w:t>
      </w:r>
      <w:r w:rsidR="00A05001">
        <w:rPr>
          <w:rFonts w:ascii="Tahoma" w:hAnsi="Tahoma" w:cs="Tahoma"/>
          <w:sz w:val="18"/>
          <w:szCs w:val="18"/>
        </w:rPr>
        <w:t xml:space="preserve">Salesforce, </w:t>
      </w:r>
      <w:r w:rsidRPr="00904B34">
        <w:rPr>
          <w:rFonts w:ascii="Tahoma" w:hAnsi="Tahoma" w:cs="Tahoma"/>
          <w:sz w:val="18"/>
          <w:szCs w:val="18"/>
        </w:rPr>
        <w:t>Conga</w:t>
      </w:r>
      <w:r>
        <w:rPr>
          <w:rFonts w:ascii="Tahoma" w:hAnsi="Tahoma" w:cs="Tahoma"/>
          <w:sz w:val="18"/>
          <w:szCs w:val="18"/>
        </w:rPr>
        <w:t xml:space="preserve"> Composer, InvoiceIt, SQL Server, DotNetNuke, JIRA, Jenkins, </w:t>
      </w:r>
      <w:r w:rsidR="00726658">
        <w:rPr>
          <w:rFonts w:ascii="Tahoma" w:hAnsi="Tahoma" w:cs="Tahoma"/>
          <w:sz w:val="18"/>
          <w:szCs w:val="18"/>
        </w:rPr>
        <w:t>MuleSoft</w:t>
      </w:r>
      <w:r>
        <w:rPr>
          <w:rFonts w:ascii="Tahoma" w:hAnsi="Tahoma" w:cs="Tahoma"/>
          <w:sz w:val="18"/>
          <w:szCs w:val="18"/>
        </w:rPr>
        <w:t xml:space="preserve"> / Anypoint studio, Exact Target, DBAmp</w:t>
      </w:r>
      <w:r w:rsidR="00646455">
        <w:rPr>
          <w:rFonts w:ascii="Tahoma" w:hAnsi="Tahoma" w:cs="Tahoma"/>
          <w:sz w:val="18"/>
          <w:szCs w:val="18"/>
        </w:rPr>
        <w:t>, Bitbucket</w:t>
      </w:r>
      <w:r w:rsidR="00A05001">
        <w:rPr>
          <w:rFonts w:ascii="Tahoma" w:hAnsi="Tahoma" w:cs="Tahoma"/>
          <w:sz w:val="18"/>
          <w:szCs w:val="18"/>
        </w:rPr>
        <w:t>,</w:t>
      </w:r>
      <w:r w:rsidR="00A05001" w:rsidRPr="00A05001">
        <w:rPr>
          <w:rFonts w:ascii="Tahoma" w:hAnsi="Tahoma" w:cs="Tahoma"/>
          <w:sz w:val="18"/>
          <w:szCs w:val="18"/>
        </w:rPr>
        <w:t xml:space="preserve"> </w:t>
      </w:r>
      <w:r w:rsidR="00A05001">
        <w:rPr>
          <w:rFonts w:ascii="Tahoma" w:hAnsi="Tahoma" w:cs="Tahoma"/>
          <w:sz w:val="18"/>
          <w:szCs w:val="18"/>
        </w:rPr>
        <w:t>Marketing Cloud.</w:t>
      </w:r>
    </w:p>
    <w:p w:rsidR="00E76884" w:rsidRDefault="00E76884" w:rsidP="00985EB4">
      <w:pPr>
        <w:rPr>
          <w:rFonts w:ascii="Tahoma" w:hAnsi="Tahoma" w:cs="Tahoma"/>
          <w:sz w:val="18"/>
          <w:szCs w:val="18"/>
        </w:rPr>
      </w:pPr>
    </w:p>
    <w:p w:rsidR="0084479E" w:rsidRDefault="0084479E" w:rsidP="0084479E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Bluewolf,</w:t>
      </w:r>
      <w:r w:rsidR="007337B9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Salesforce Solution Architect</w:t>
      </w:r>
      <w:r w:rsidR="00D54699">
        <w:rPr>
          <w:rFonts w:ascii="Tahoma" w:hAnsi="Tahoma" w:cs="Tahoma"/>
          <w:b/>
          <w:sz w:val="18"/>
          <w:szCs w:val="18"/>
        </w:rPr>
        <w:t xml:space="preserve"> / Functional </w:t>
      </w:r>
      <w:r w:rsidR="00702861">
        <w:rPr>
          <w:rFonts w:ascii="Tahoma" w:hAnsi="Tahoma" w:cs="Tahoma"/>
          <w:b/>
          <w:sz w:val="18"/>
          <w:szCs w:val="18"/>
        </w:rPr>
        <w:t>Consultant (</w:t>
      </w:r>
      <w:r>
        <w:rPr>
          <w:rFonts w:ascii="Tahoma" w:hAnsi="Tahoma" w:cs="Tahoma"/>
          <w:b/>
          <w:sz w:val="18"/>
          <w:szCs w:val="18"/>
        </w:rPr>
        <w:t>Contract)</w:t>
      </w:r>
    </w:p>
    <w:p w:rsidR="0084479E" w:rsidRDefault="0084479E" w:rsidP="0084479E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July 2014 – </w:t>
      </w:r>
      <w:r w:rsidR="00E82B80">
        <w:rPr>
          <w:rFonts w:ascii="Tahoma" w:hAnsi="Tahoma" w:cs="Tahoma"/>
          <w:i/>
          <w:sz w:val="18"/>
          <w:szCs w:val="18"/>
        </w:rPr>
        <w:t>September</w:t>
      </w:r>
      <w:r w:rsidR="00FC1877">
        <w:rPr>
          <w:rFonts w:ascii="Tahoma" w:hAnsi="Tahoma" w:cs="Tahoma"/>
          <w:i/>
          <w:sz w:val="18"/>
          <w:szCs w:val="18"/>
        </w:rPr>
        <w:t xml:space="preserve"> 2014</w:t>
      </w:r>
    </w:p>
    <w:p w:rsidR="009349FD" w:rsidRDefault="00181250" w:rsidP="009349FD">
      <w:pPr>
        <w:rPr>
          <w:rFonts w:ascii="Tahoma" w:hAnsi="Tahoma" w:cs="Tahoma"/>
          <w:i/>
          <w:sz w:val="18"/>
          <w:szCs w:val="18"/>
        </w:rPr>
      </w:pPr>
      <w:r w:rsidRPr="00181250">
        <w:rPr>
          <w:rFonts w:ascii="Tahoma" w:hAnsi="Tahoma" w:cs="Tahoma"/>
          <w:i/>
          <w:sz w:val="18"/>
          <w:szCs w:val="18"/>
        </w:rPr>
        <w:t xml:space="preserve">Bluewolf is a global </w:t>
      </w:r>
      <w:r w:rsidR="00C07BCC" w:rsidRPr="00181250">
        <w:rPr>
          <w:rFonts w:ascii="Tahoma" w:hAnsi="Tahoma" w:cs="Tahoma"/>
          <w:i/>
          <w:sz w:val="18"/>
          <w:szCs w:val="18"/>
        </w:rPr>
        <w:t>business-consulting</w:t>
      </w:r>
      <w:r w:rsidRPr="00181250">
        <w:rPr>
          <w:rFonts w:ascii="Tahoma" w:hAnsi="Tahoma" w:cs="Tahoma"/>
          <w:i/>
          <w:sz w:val="18"/>
          <w:szCs w:val="18"/>
        </w:rPr>
        <w:t xml:space="preserve"> firm who help companies innovate business processes and technologies to engage their customers and drive more sales.</w:t>
      </w:r>
      <w:r>
        <w:rPr>
          <w:rFonts w:ascii="Tahoma" w:hAnsi="Tahoma" w:cs="Tahoma"/>
          <w:i/>
          <w:sz w:val="18"/>
          <w:szCs w:val="18"/>
        </w:rPr>
        <w:t xml:space="preserve"> </w:t>
      </w:r>
      <w:r w:rsidRPr="00181250">
        <w:rPr>
          <w:rFonts w:ascii="Tahoma" w:hAnsi="Tahoma" w:cs="Tahoma"/>
          <w:i/>
          <w:sz w:val="18"/>
          <w:szCs w:val="18"/>
        </w:rPr>
        <w:t>Bluewolf</w:t>
      </w:r>
      <w:r w:rsidR="008D55F6">
        <w:rPr>
          <w:rFonts w:ascii="Tahoma" w:hAnsi="Tahoma" w:cs="Tahoma"/>
          <w:i/>
          <w:sz w:val="18"/>
          <w:szCs w:val="18"/>
        </w:rPr>
        <w:t>’</w:t>
      </w:r>
      <w:r w:rsidRPr="00181250">
        <w:rPr>
          <w:rFonts w:ascii="Tahoma" w:hAnsi="Tahoma" w:cs="Tahoma"/>
          <w:i/>
          <w:sz w:val="18"/>
          <w:szCs w:val="18"/>
        </w:rPr>
        <w:t xml:space="preserve">s Platinum partnership with </w:t>
      </w:r>
      <w:r w:rsidR="0030076C">
        <w:rPr>
          <w:rFonts w:ascii="Tahoma" w:hAnsi="Tahoma" w:cs="Tahoma"/>
          <w:i/>
          <w:sz w:val="18"/>
          <w:szCs w:val="18"/>
        </w:rPr>
        <w:t>Salesforce</w:t>
      </w:r>
      <w:r w:rsidRPr="00181250">
        <w:rPr>
          <w:rFonts w:ascii="Tahoma" w:hAnsi="Tahoma" w:cs="Tahoma"/>
          <w:i/>
          <w:sz w:val="18"/>
          <w:szCs w:val="18"/>
        </w:rPr>
        <w:t xml:space="preserve"> now extends to three continents: North America, Europe, and Australia.</w:t>
      </w:r>
    </w:p>
    <w:p w:rsidR="00904B34" w:rsidRPr="00904B34" w:rsidRDefault="00904B34" w:rsidP="00AB7CD3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>Requirements engineering, functional design and solution architecture for multiple work-streams.</w:t>
      </w:r>
    </w:p>
    <w:p w:rsidR="00AB7CD3" w:rsidRPr="00904B34" w:rsidRDefault="00AB7CD3" w:rsidP="00AB7CD3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 xml:space="preserve">Change </w:t>
      </w:r>
      <w:r w:rsidRPr="001119CC">
        <w:rPr>
          <w:rFonts w:ascii="Tahoma" w:hAnsi="Tahoma" w:cs="Tahoma"/>
          <w:sz w:val="18"/>
          <w:szCs w:val="18"/>
        </w:rPr>
        <w:t>management &amp; baselining</w:t>
      </w:r>
      <w:r w:rsidRPr="00904B34">
        <w:rPr>
          <w:rFonts w:ascii="Tahoma" w:hAnsi="Tahoma" w:cs="Tahoma"/>
          <w:sz w:val="18"/>
          <w:szCs w:val="18"/>
        </w:rPr>
        <w:t xml:space="preserve"> of functional and technical specifications supporting project recovery.</w:t>
      </w:r>
    </w:p>
    <w:p w:rsidR="00904B34" w:rsidRPr="00904B34" w:rsidRDefault="00904B34" w:rsidP="00AB7CD3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>Designing custom Force.com applications for data enrichment and master data management.</w:t>
      </w:r>
    </w:p>
    <w:p w:rsidR="00904B34" w:rsidRPr="00904B34" w:rsidRDefault="00904B34" w:rsidP="00AB7CD3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 xml:space="preserve">Defining interfaces between Salesforce, Oracle Fusion Middleware and </w:t>
      </w:r>
      <w:r w:rsidR="00A943E3">
        <w:rPr>
          <w:rFonts w:ascii="Tahoma" w:hAnsi="Tahoma" w:cs="Tahoma"/>
          <w:sz w:val="18"/>
          <w:szCs w:val="18"/>
        </w:rPr>
        <w:t xml:space="preserve">custom </w:t>
      </w:r>
      <w:r w:rsidRPr="00904B34">
        <w:rPr>
          <w:rFonts w:ascii="Tahoma" w:hAnsi="Tahoma" w:cs="Tahoma"/>
          <w:sz w:val="18"/>
          <w:szCs w:val="18"/>
        </w:rPr>
        <w:t>web platform</w:t>
      </w:r>
      <w:r w:rsidR="00A943E3">
        <w:rPr>
          <w:rFonts w:ascii="Tahoma" w:hAnsi="Tahoma" w:cs="Tahoma"/>
          <w:sz w:val="18"/>
          <w:szCs w:val="18"/>
        </w:rPr>
        <w:t>s</w:t>
      </w:r>
      <w:r w:rsidRPr="00904B34">
        <w:rPr>
          <w:rFonts w:ascii="Tahoma" w:hAnsi="Tahoma" w:cs="Tahoma"/>
          <w:sz w:val="18"/>
          <w:szCs w:val="18"/>
        </w:rPr>
        <w:t>.</w:t>
      </w:r>
    </w:p>
    <w:p w:rsidR="00AD7409" w:rsidRPr="00904B34" w:rsidRDefault="00AD7409" w:rsidP="00AD7409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</w:t>
      </w:r>
      <w:r w:rsidRPr="00904B34">
        <w:rPr>
          <w:rFonts w:ascii="Tahoma" w:hAnsi="Tahoma" w:cs="Tahoma"/>
          <w:sz w:val="18"/>
          <w:szCs w:val="18"/>
        </w:rPr>
        <w:t>rocess flows, logical data mappings, integration functional designs and Salesforce technical specifications.</w:t>
      </w:r>
    </w:p>
    <w:p w:rsidR="00AB7CD3" w:rsidRPr="00904B34" w:rsidRDefault="00AB7CD3" w:rsidP="00AB7CD3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 xml:space="preserve">Providing coaching and guidance to junior team members on Apex &amp; </w:t>
      </w:r>
      <w:r w:rsidR="000D4223" w:rsidRPr="00904B34">
        <w:rPr>
          <w:rFonts w:ascii="Tahoma" w:hAnsi="Tahoma" w:cs="Tahoma"/>
          <w:sz w:val="18"/>
          <w:szCs w:val="18"/>
        </w:rPr>
        <w:t>Visual Force</w:t>
      </w:r>
      <w:r w:rsidRPr="00904B34">
        <w:rPr>
          <w:rFonts w:ascii="Tahoma" w:hAnsi="Tahoma" w:cs="Tahoma"/>
          <w:sz w:val="18"/>
          <w:szCs w:val="18"/>
        </w:rPr>
        <w:t xml:space="preserve"> development.</w:t>
      </w:r>
    </w:p>
    <w:p w:rsidR="00904B34" w:rsidRPr="00904B34" w:rsidRDefault="00904B34" w:rsidP="00AB7CD3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>Advising on agile delivery strategies, automated deployment</w:t>
      </w:r>
      <w:r w:rsidR="00A943E3">
        <w:rPr>
          <w:rFonts w:ascii="Tahoma" w:hAnsi="Tahoma" w:cs="Tahoma"/>
          <w:sz w:val="18"/>
          <w:szCs w:val="18"/>
        </w:rPr>
        <w:t xml:space="preserve"> to multiple orgs</w:t>
      </w:r>
      <w:r w:rsidRPr="00904B34">
        <w:rPr>
          <w:rFonts w:ascii="Tahoma" w:hAnsi="Tahoma" w:cs="Tahoma"/>
          <w:sz w:val="18"/>
          <w:szCs w:val="18"/>
        </w:rPr>
        <w:t xml:space="preserve"> and solution design standards. </w:t>
      </w:r>
    </w:p>
    <w:p w:rsidR="00AD7409" w:rsidRPr="00904B34" w:rsidRDefault="00AD7409" w:rsidP="00AD7409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 xml:space="preserve">Applying federated </w:t>
      </w:r>
      <w:r>
        <w:rPr>
          <w:rFonts w:ascii="Tahoma" w:hAnsi="Tahoma" w:cs="Tahoma"/>
          <w:sz w:val="18"/>
          <w:szCs w:val="18"/>
        </w:rPr>
        <w:t>w</w:t>
      </w:r>
      <w:r w:rsidRPr="00904B34">
        <w:rPr>
          <w:rFonts w:ascii="Tahoma" w:hAnsi="Tahoma" w:cs="Tahoma"/>
          <w:sz w:val="18"/>
          <w:szCs w:val="18"/>
        </w:rPr>
        <w:t xml:space="preserve">eb </w:t>
      </w:r>
      <w:r>
        <w:rPr>
          <w:rFonts w:ascii="Tahoma" w:hAnsi="Tahoma" w:cs="Tahoma"/>
          <w:sz w:val="18"/>
          <w:szCs w:val="18"/>
        </w:rPr>
        <w:t>s</w:t>
      </w:r>
      <w:r w:rsidRPr="00904B34">
        <w:rPr>
          <w:rFonts w:ascii="Tahoma" w:hAnsi="Tahoma" w:cs="Tahoma"/>
          <w:sz w:val="18"/>
          <w:szCs w:val="18"/>
        </w:rPr>
        <w:t>ervice design patterns to distributed CRM processes.</w:t>
      </w:r>
    </w:p>
    <w:p w:rsidR="00904B34" w:rsidRPr="00904B34" w:rsidRDefault="00904B34" w:rsidP="00AB7CD3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>Collaboration with multiple suppliers including HCL, Malkosua and Outbox.pl.</w:t>
      </w:r>
    </w:p>
    <w:p w:rsidR="00904B34" w:rsidRPr="00904B34" w:rsidRDefault="00904B34" w:rsidP="00AB7CD3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 w:rsidRPr="00904B34">
        <w:rPr>
          <w:rFonts w:ascii="Tahoma" w:hAnsi="Tahoma" w:cs="Tahoma"/>
          <w:sz w:val="18"/>
          <w:szCs w:val="18"/>
        </w:rPr>
        <w:t xml:space="preserve">Technologies: </w:t>
      </w:r>
      <w:r w:rsidR="00702861">
        <w:rPr>
          <w:rFonts w:ascii="Tahoma" w:hAnsi="Tahoma" w:cs="Tahoma"/>
          <w:sz w:val="18"/>
          <w:szCs w:val="18"/>
        </w:rPr>
        <w:t>Conga</w:t>
      </w:r>
      <w:r w:rsidRPr="00904B34">
        <w:rPr>
          <w:rFonts w:ascii="Tahoma" w:hAnsi="Tahoma" w:cs="Tahoma"/>
          <w:sz w:val="18"/>
          <w:szCs w:val="18"/>
        </w:rPr>
        <w:t xml:space="preserve">, </w:t>
      </w:r>
      <w:r w:rsidR="001A34BD" w:rsidRPr="00904B34">
        <w:rPr>
          <w:rFonts w:ascii="Tahoma" w:hAnsi="Tahoma" w:cs="Tahoma"/>
          <w:sz w:val="18"/>
          <w:szCs w:val="18"/>
        </w:rPr>
        <w:t>DocuSign</w:t>
      </w:r>
      <w:r w:rsidRPr="00904B34">
        <w:rPr>
          <w:rFonts w:ascii="Tahoma" w:hAnsi="Tahoma" w:cs="Tahoma"/>
          <w:sz w:val="18"/>
          <w:szCs w:val="18"/>
        </w:rPr>
        <w:t>, DupeBlocker, Oracle CDH, Oracle Fusion Middleware,</w:t>
      </w:r>
      <w:r w:rsidR="00AB7CD3">
        <w:rPr>
          <w:rFonts w:ascii="Tahoma" w:hAnsi="Tahoma" w:cs="Tahoma"/>
          <w:sz w:val="18"/>
          <w:szCs w:val="18"/>
        </w:rPr>
        <w:t xml:space="preserve"> Eloqua, Managed Packages, JIRA</w:t>
      </w:r>
      <w:r w:rsidRPr="00904B34">
        <w:rPr>
          <w:rFonts w:ascii="Tahoma" w:hAnsi="Tahoma" w:cs="Tahoma"/>
          <w:sz w:val="18"/>
          <w:szCs w:val="18"/>
        </w:rPr>
        <w:t>, Trello</w:t>
      </w:r>
      <w:r w:rsidR="00AD7409">
        <w:rPr>
          <w:rFonts w:ascii="Tahoma" w:hAnsi="Tahoma" w:cs="Tahoma"/>
          <w:sz w:val="18"/>
          <w:szCs w:val="18"/>
        </w:rPr>
        <w:t>,</w:t>
      </w:r>
      <w:r w:rsidR="00AD7409" w:rsidRPr="00AD7409">
        <w:rPr>
          <w:rFonts w:ascii="Tahoma" w:hAnsi="Tahoma" w:cs="Tahoma"/>
          <w:sz w:val="18"/>
          <w:szCs w:val="18"/>
        </w:rPr>
        <w:t xml:space="preserve"> </w:t>
      </w:r>
      <w:r w:rsidR="00AD7409" w:rsidRPr="00904B34">
        <w:rPr>
          <w:rFonts w:ascii="Tahoma" w:hAnsi="Tahoma" w:cs="Tahoma"/>
          <w:sz w:val="18"/>
          <w:szCs w:val="18"/>
        </w:rPr>
        <w:t>SOAP/REST</w:t>
      </w:r>
      <w:r w:rsidR="00AD7409">
        <w:rPr>
          <w:rFonts w:ascii="Tahoma" w:hAnsi="Tahoma" w:cs="Tahoma"/>
          <w:sz w:val="18"/>
          <w:szCs w:val="18"/>
        </w:rPr>
        <w:t>.</w:t>
      </w:r>
      <w:r w:rsidR="009A4CCB">
        <w:rPr>
          <w:rFonts w:ascii="Tahoma" w:hAnsi="Tahoma" w:cs="Tahoma"/>
          <w:sz w:val="18"/>
          <w:szCs w:val="18"/>
        </w:rPr>
        <w:t xml:space="preserve">    </w:t>
      </w:r>
    </w:p>
    <w:p w:rsidR="007449DB" w:rsidRDefault="007449DB" w:rsidP="009349FD">
      <w:pPr>
        <w:rPr>
          <w:rFonts w:ascii="Tahoma" w:hAnsi="Tahoma" w:cs="Tahoma"/>
          <w:sz w:val="18"/>
          <w:szCs w:val="18"/>
        </w:rPr>
      </w:pPr>
    </w:p>
    <w:p w:rsidR="00C06C87" w:rsidRDefault="00C06C87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RNIB,</w:t>
      </w:r>
      <w:r w:rsidR="007337B9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Salesforce Solution Architect</w:t>
      </w:r>
      <w:r w:rsidR="006E6FB4">
        <w:rPr>
          <w:rFonts w:ascii="Tahoma" w:hAnsi="Tahoma" w:cs="Tahoma"/>
          <w:b/>
          <w:sz w:val="18"/>
          <w:szCs w:val="18"/>
        </w:rPr>
        <w:t xml:space="preserve"> / Data </w:t>
      </w:r>
      <w:r w:rsidR="00EA547E">
        <w:rPr>
          <w:rFonts w:ascii="Tahoma" w:hAnsi="Tahoma" w:cs="Tahoma"/>
          <w:b/>
          <w:sz w:val="18"/>
          <w:szCs w:val="18"/>
        </w:rPr>
        <w:t>Strategist (</w:t>
      </w:r>
      <w:r>
        <w:rPr>
          <w:rFonts w:ascii="Tahoma" w:hAnsi="Tahoma" w:cs="Tahoma"/>
          <w:b/>
          <w:sz w:val="18"/>
          <w:szCs w:val="18"/>
        </w:rPr>
        <w:t>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June 2014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The Royal National Institute of Blind People (RNIB) is a UK charity offering information, support and advice to almost two million people in the UK with sight loss.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Running discovery workshops and defining Master Data Architecture models, CRM evaluation criteria and comparative pricing for the proposed procurement of a Cloud based CRM (Dynamics vs Salesforce).</w:t>
      </w:r>
    </w:p>
    <w:p w:rsidR="001A4196" w:rsidRPr="006568F9" w:rsidRDefault="001A4196" w:rsidP="006568F9"/>
    <w:p w:rsidR="00C06C87" w:rsidRDefault="00C06C87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Titanium Fire</w:t>
      </w:r>
      <w:r w:rsidR="00BA11DB">
        <w:rPr>
          <w:rFonts w:ascii="Tahoma" w:hAnsi="Tahoma" w:cs="Tahoma"/>
          <w:b/>
          <w:sz w:val="18"/>
          <w:szCs w:val="18"/>
        </w:rPr>
        <w:t>,</w:t>
      </w:r>
      <w:r w:rsidR="007337B9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>Lead Salesforce Migration Analyst / Data Architect (Contract)</w:t>
      </w:r>
    </w:p>
    <w:p w:rsidR="00C06C87" w:rsidRDefault="00902A90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Dec 2013 – April 2014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Titanium Fire are professional consultants with focus on helping their customers gain maximum ROI from leading edge Cloud provisioned business systems, working in partnership with </w:t>
      </w:r>
      <w:r w:rsidR="0030076C">
        <w:rPr>
          <w:rFonts w:ascii="Tahoma" w:hAnsi="Tahoma" w:cs="Tahoma"/>
          <w:i/>
          <w:sz w:val="18"/>
          <w:szCs w:val="18"/>
        </w:rPr>
        <w:t>Salesforce</w:t>
      </w:r>
      <w:r>
        <w:rPr>
          <w:rFonts w:ascii="Tahoma" w:hAnsi="Tahoma" w:cs="Tahoma"/>
          <w:i/>
          <w:sz w:val="18"/>
          <w:szCs w:val="18"/>
        </w:rPr>
        <w:t>, Thunderhead and Informatica.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Agile Project Management of all data workstreams within the JLT Capture Programme CRM Network of Excellence.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Capturing CRM process flows, solution designs and specifications for complex transformations and migrations.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Designing automation frameworks using MS SQL, Informatica Cloud / MDM and the Salesforce Metadata API.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Running POCs on data management and enrichment tools including BvD, Finscan and Informatica Cloud MDM.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Developing data migration, cleansing and de-dupe strategies across multiple CRM and broking systems.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Analysing and gathering user requirements to determine data matrices, measures and dimensions.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Establishing data governance strategies and operational procedures supporting multiple operating companies.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Collaboration with a global network of product and data stewards in order to establish a single customer view.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Building an offshore data management capability including Salesforce and CRM process training.</w:t>
      </w:r>
    </w:p>
    <w:p w:rsidR="00C06C87" w:rsidRDefault="00C06C87">
      <w:pPr>
        <w:numPr>
          <w:ilvl w:val="0"/>
          <w:numId w:val="1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Defining procurement and acceptance criteria in collaboration with Informatica, </w:t>
      </w:r>
      <w:r w:rsidR="00726658">
        <w:rPr>
          <w:rFonts w:ascii="Tahoma" w:hAnsi="Tahoma" w:cs="Tahoma"/>
          <w:sz w:val="18"/>
          <w:szCs w:val="18"/>
        </w:rPr>
        <w:t>MuleSoft</w:t>
      </w:r>
      <w:r>
        <w:rPr>
          <w:rFonts w:ascii="Tahoma" w:hAnsi="Tahoma" w:cs="Tahoma"/>
          <w:sz w:val="18"/>
          <w:szCs w:val="18"/>
        </w:rPr>
        <w:t xml:space="preserve"> and Cloud Perspectives.</w:t>
      </w:r>
    </w:p>
    <w:p w:rsidR="00C06C87" w:rsidRDefault="00C06C87">
      <w:pPr>
        <w:numPr>
          <w:ilvl w:val="1"/>
          <w:numId w:val="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JLT Canada - Architect and Technical / Functional Lead on CRM Migration for JLT Canada</w:t>
      </w:r>
    </w:p>
    <w:p w:rsidR="00C06C87" w:rsidRDefault="00C06C87">
      <w:pPr>
        <w:numPr>
          <w:ilvl w:val="1"/>
          <w:numId w:val="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MDM Rollout - Functional and Project lead on implementation of Informatica Master Data Management.</w:t>
      </w:r>
    </w:p>
    <w:p w:rsidR="00C06C87" w:rsidRDefault="00C06C87">
      <w:pPr>
        <w:numPr>
          <w:ilvl w:val="1"/>
          <w:numId w:val="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London Markets Migration - Project and Technical Lead on CRM migration for Lloyd and Partners Ltd and JLT Specialty.</w:t>
      </w:r>
    </w:p>
    <w:p w:rsidR="00C06C87" w:rsidRDefault="00726658">
      <w:pPr>
        <w:numPr>
          <w:ilvl w:val="1"/>
          <w:numId w:val="7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MuleSoft</w:t>
      </w:r>
      <w:r w:rsidR="00C06C87">
        <w:rPr>
          <w:rFonts w:ascii="Tahoma" w:hAnsi="Tahoma" w:cs="Tahoma"/>
          <w:sz w:val="18"/>
          <w:szCs w:val="18"/>
        </w:rPr>
        <w:t xml:space="preserve"> ESB - Data lead on a </w:t>
      </w:r>
      <w:r>
        <w:rPr>
          <w:rFonts w:ascii="Tahoma" w:hAnsi="Tahoma" w:cs="Tahoma"/>
          <w:sz w:val="18"/>
          <w:szCs w:val="18"/>
        </w:rPr>
        <w:t>MuleSoft</w:t>
      </w:r>
      <w:r w:rsidR="00C06C87">
        <w:rPr>
          <w:rFonts w:ascii="Tahoma" w:hAnsi="Tahoma" w:cs="Tahoma"/>
          <w:sz w:val="18"/>
          <w:szCs w:val="18"/>
        </w:rPr>
        <w:t xml:space="preserve"> ESB Implementation enabling integration between Salesforce and various Jardine Lloyd Thompson broking systems.</w:t>
      </w:r>
    </w:p>
    <w:p w:rsidR="00C06C87" w:rsidRDefault="00C06C87">
      <w:pPr>
        <w:numPr>
          <w:ilvl w:val="0"/>
          <w:numId w:val="2"/>
        </w:numPr>
        <w:rPr>
          <w:rFonts w:ascii="Tahoma" w:hAnsi="Tahoma" w:cs="Tahoma"/>
          <w:b/>
          <w:sz w:val="18"/>
          <w:szCs w:val="18"/>
        </w:rPr>
      </w:pPr>
    </w:p>
    <w:p w:rsidR="00C06C87" w:rsidRDefault="00C06C87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Standard &amp; Poor’s,</w:t>
      </w:r>
      <w:r w:rsidR="007337B9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 xml:space="preserve">Project </w:t>
      </w:r>
      <w:r w:rsidR="000D243F">
        <w:rPr>
          <w:rFonts w:ascii="Tahoma" w:hAnsi="Tahoma" w:cs="Tahoma"/>
          <w:b/>
          <w:sz w:val="18"/>
          <w:szCs w:val="18"/>
        </w:rPr>
        <w:t>Manager /</w:t>
      </w:r>
      <w:r>
        <w:rPr>
          <w:rFonts w:ascii="Tahoma" w:hAnsi="Tahoma" w:cs="Tahoma"/>
          <w:b/>
          <w:sz w:val="18"/>
          <w:szCs w:val="18"/>
        </w:rPr>
        <w:t xml:space="preserve"> Business Analyst (CRM)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Sept 2013 – November 2013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Standard &amp; Poor’s is known to investors worldwide as a leader of financial market intelligence. With offices in 23 countries and 150 years of history, S &amp; P is a key brand of McGraw Hill Financial.</w:t>
      </w:r>
    </w:p>
    <w:p w:rsidR="00C06C87" w:rsidRDefault="00C06C87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Capturing business requirements, problem statements and organisational objectives for project board approval.</w:t>
      </w:r>
    </w:p>
    <w:p w:rsidR="00C06C87" w:rsidRDefault="00C06C87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Project formation and management to Six Sigma and Agile frameworks.</w:t>
      </w:r>
    </w:p>
    <w:p w:rsidR="00C06C87" w:rsidRDefault="00C06C87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Documenting CRM process gaps, opportunities for improved Salesforce adoption and data management processes.</w:t>
      </w:r>
    </w:p>
    <w:p w:rsidR="00C06C87" w:rsidRDefault="00C06C87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Defining processes for Master Data Management across rating, marketing, finance and sales processing systems.</w:t>
      </w:r>
    </w:p>
    <w:p w:rsidR="00C06C87" w:rsidRDefault="00C06C87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Collaboration with internationally distributed stakeholders, suppliers and delivery resources.</w:t>
      </w:r>
    </w:p>
    <w:p w:rsidR="00C06C87" w:rsidRDefault="00C06C87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Building tools to quantify and benchmark process and data quality KPIs.</w:t>
      </w:r>
    </w:p>
    <w:p w:rsidR="00C06C87" w:rsidRDefault="00C06C87">
      <w:pPr>
        <w:numPr>
          <w:ilvl w:val="0"/>
          <w:numId w:val="1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Reverse engineering business logic from legacy Apex and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 xml:space="preserve"> customisations.</w:t>
      </w:r>
    </w:p>
    <w:p w:rsidR="00C06C87" w:rsidRDefault="00C06C87">
      <w:pPr>
        <w:numPr>
          <w:ilvl w:val="0"/>
          <w:numId w:val="11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Collating technical and CRM process backlogs. Key technologies: </w:t>
      </w:r>
      <w:r w:rsidR="0030076C">
        <w:rPr>
          <w:rFonts w:ascii="Tahoma" w:hAnsi="Tahoma" w:cs="Tahoma"/>
          <w:sz w:val="18"/>
          <w:szCs w:val="18"/>
        </w:rPr>
        <w:t>Salesforce</w:t>
      </w:r>
      <w:r>
        <w:rPr>
          <w:rFonts w:ascii="Tahoma" w:hAnsi="Tahoma" w:cs="Tahoma"/>
          <w:sz w:val="18"/>
          <w:szCs w:val="18"/>
        </w:rPr>
        <w:t xml:space="preserve"> (Apex meta-data API), Eloqua, Tableau, Oracle, Jitterbit, Capital IQ API, GoldenSource, Informatica, </w:t>
      </w:r>
      <w:r w:rsidR="001A34BD">
        <w:rPr>
          <w:rFonts w:ascii="Tahoma" w:hAnsi="Tahoma" w:cs="Tahoma"/>
          <w:sz w:val="18"/>
          <w:szCs w:val="18"/>
        </w:rPr>
        <w:t>QlikView</w:t>
      </w:r>
      <w:r>
        <w:rPr>
          <w:rFonts w:ascii="Tahoma" w:hAnsi="Tahoma" w:cs="Tahoma"/>
          <w:sz w:val="18"/>
          <w:szCs w:val="18"/>
        </w:rPr>
        <w:t xml:space="preserve">. </w:t>
      </w:r>
    </w:p>
    <w:p w:rsidR="00C06C87" w:rsidRDefault="00C06C87">
      <w:pPr>
        <w:rPr>
          <w:rFonts w:ascii="Tahoma" w:hAnsi="Tahoma" w:cs="Tahoma"/>
          <w:b/>
          <w:sz w:val="18"/>
          <w:szCs w:val="18"/>
        </w:rPr>
      </w:pPr>
    </w:p>
    <w:p w:rsidR="00C06C87" w:rsidRDefault="00C06C87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Salter Baxter,</w:t>
      </w:r>
      <w:r w:rsidR="007337B9">
        <w:rPr>
          <w:rFonts w:ascii="Tahoma" w:hAnsi="Tahoma" w:cs="Tahoma"/>
          <w:b/>
          <w:sz w:val="18"/>
          <w:szCs w:val="18"/>
        </w:rPr>
        <w:tab/>
      </w:r>
      <w:r w:rsidR="007337B9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 xml:space="preserve">Salesforce </w:t>
      </w:r>
      <w:r w:rsidR="00B264DB">
        <w:rPr>
          <w:rFonts w:ascii="Tahoma" w:hAnsi="Tahoma" w:cs="Tahoma"/>
          <w:b/>
          <w:sz w:val="18"/>
          <w:szCs w:val="18"/>
        </w:rPr>
        <w:t xml:space="preserve">Pre-Sales </w:t>
      </w:r>
      <w:r>
        <w:rPr>
          <w:rFonts w:ascii="Tahoma" w:hAnsi="Tahoma" w:cs="Tahoma"/>
          <w:b/>
          <w:sz w:val="18"/>
          <w:szCs w:val="18"/>
        </w:rPr>
        <w:t>Consultant</w:t>
      </w:r>
      <w:r w:rsidR="006E6FB4">
        <w:rPr>
          <w:rFonts w:ascii="Tahoma" w:hAnsi="Tahoma" w:cs="Tahoma"/>
          <w:b/>
          <w:sz w:val="18"/>
          <w:szCs w:val="18"/>
        </w:rPr>
        <w:t xml:space="preserve"> / Portal Designer</w:t>
      </w:r>
      <w:r>
        <w:rPr>
          <w:rFonts w:ascii="Tahoma" w:hAnsi="Tahoma" w:cs="Tahoma"/>
          <w:b/>
          <w:sz w:val="18"/>
          <w:szCs w:val="18"/>
        </w:rPr>
        <w:t xml:space="preserve">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Aug 2013</w:t>
      </w:r>
      <w:r w:rsidR="0030038E">
        <w:rPr>
          <w:rFonts w:ascii="Tahoma" w:hAnsi="Tahoma" w:cs="Tahoma"/>
          <w:i/>
          <w:sz w:val="18"/>
          <w:szCs w:val="18"/>
        </w:rPr>
        <w:t xml:space="preserve"> 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Salterbaxter has been at the forefront of the sustainability agenda for well over a decade and are widely seen as one of the leading international sustainability strategy and communications consultancies.</w:t>
      </w:r>
    </w:p>
    <w:p w:rsidR="00C06C87" w:rsidRDefault="00C06C87">
      <w:pPr>
        <w:numPr>
          <w:ilvl w:val="0"/>
          <w:numId w:val="12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Pre-sales consultancy on a Salesforce Communities / Customer Portal implementation for an asset management client (solution strategy, estimation, information architecture,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 xml:space="preserve"> / Ajax prototyping and resource/cost estimates).</w:t>
      </w:r>
    </w:p>
    <w:p w:rsidR="00C06C87" w:rsidRDefault="00C06C87">
      <w:pPr>
        <w:rPr>
          <w:rFonts w:ascii="Tahoma" w:hAnsi="Tahoma" w:cs="Tahoma"/>
          <w:b/>
          <w:sz w:val="18"/>
          <w:szCs w:val="18"/>
        </w:rPr>
      </w:pPr>
    </w:p>
    <w:p w:rsidR="00C06C87" w:rsidRDefault="00C06C87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Top Right Group,</w:t>
      </w:r>
      <w:r w:rsidR="007337B9"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 xml:space="preserve">Salesforce Solution </w:t>
      </w:r>
      <w:r w:rsidR="000D243F">
        <w:rPr>
          <w:rFonts w:ascii="Tahoma" w:hAnsi="Tahoma" w:cs="Tahoma"/>
          <w:b/>
          <w:sz w:val="18"/>
          <w:szCs w:val="18"/>
        </w:rPr>
        <w:t>Architect /</w:t>
      </w:r>
      <w:r>
        <w:rPr>
          <w:rFonts w:ascii="Tahoma" w:hAnsi="Tahoma" w:cs="Tahoma"/>
          <w:b/>
          <w:sz w:val="18"/>
          <w:szCs w:val="18"/>
        </w:rPr>
        <w:t xml:space="preserve"> Functional Lead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Apr 2013 – July 2013 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The Top Right Group sponsors high value businesses within the knowledge economy to enable exponential growth for their customers. The businesses powered by Top Right Group are: i2i Events, 4C, EMAP and LIONS festivals.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BRAD / Dehavilland Migrations – Agile requirements analysis and technical roadmap design for two Salesforce migrations into a central instance, including marketing, finance, ecommerce and order fulfilment interfaces.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EMAP / MEA Salesforce migrations – Architectural support for the data migration, stabilisation and user acceptance work streams of a Salesforce rollout to EMAP and MEA, including technical and process handovers to the TRG CRM Centre of Excellence.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TRG FinancialForce rollout - Designing interfaces with Oracle Financials and co-ordinating delivery between TCS, Hubstone, CloudSense and FinancialForce.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EBMS replacement - Defining a roadmap for the replacement of i2i Events conference planning systems with Salesforce, including migration of website interfaces. 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Marketing Insight – Defining architecture for delivery of Optify Lead Tracking, Mint / </w:t>
      </w:r>
      <w:r w:rsidR="001A34BD">
        <w:rPr>
          <w:rFonts w:ascii="Tahoma" w:hAnsi="Tahoma" w:cs="Tahoma"/>
          <w:sz w:val="18"/>
          <w:szCs w:val="18"/>
        </w:rPr>
        <w:t>BvD</w:t>
      </w:r>
      <w:r>
        <w:rPr>
          <w:rFonts w:ascii="Tahoma" w:hAnsi="Tahoma" w:cs="Tahoma"/>
          <w:sz w:val="18"/>
          <w:szCs w:val="18"/>
        </w:rPr>
        <w:t xml:space="preserve"> data feeds, Social Media tracking and analytics in SkyIQ. 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Groundsure Atlas - Project inception and high-level design for integration of a new e-Commerce product with Salesforce, including dependencies on CRM migration.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TRG International expansion - Workshops and analysis sessions on enabling Topright Group to bill from local legal entities worldwide, including scoping with offshore partners in Brazil.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TRG BAU - Agile business analysis and technical design of enhancements for delivery by the CloudSense offshore flex team / TRG CoE (Apex,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 xml:space="preserve">) </w:t>
      </w:r>
    </w:p>
    <w:p w:rsidR="00C06C87" w:rsidRDefault="00C06C87">
      <w:pPr>
        <w:numPr>
          <w:ilvl w:val="0"/>
          <w:numId w:val="13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Technologies: </w:t>
      </w:r>
      <w:r w:rsidR="0030076C">
        <w:rPr>
          <w:rFonts w:ascii="Tahoma" w:hAnsi="Tahoma" w:cs="Tahoma"/>
          <w:sz w:val="18"/>
          <w:szCs w:val="18"/>
        </w:rPr>
        <w:t>Salesforce</w:t>
      </w:r>
      <w:r>
        <w:rPr>
          <w:rFonts w:ascii="Tahoma" w:hAnsi="Tahoma" w:cs="Tahoma"/>
          <w:sz w:val="18"/>
          <w:szCs w:val="18"/>
        </w:rPr>
        <w:t>, CloudSense Product Configurator / Orchestrator, Optify, SkyIQ, Mint/BvD, Jitterbit, Zapier, Apex, Ajax and JavaScript.</w:t>
      </w:r>
    </w:p>
    <w:p w:rsidR="00D2530C" w:rsidRDefault="00D2530C" w:rsidP="00D2530C">
      <w:pPr>
        <w:rPr>
          <w:rFonts w:ascii="Tahoma" w:hAnsi="Tahoma" w:cs="Tahoma"/>
          <w:b/>
          <w:sz w:val="18"/>
          <w:szCs w:val="18"/>
        </w:rPr>
      </w:pPr>
    </w:p>
    <w:p w:rsidR="00C06C87" w:rsidRDefault="00C06C87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Paternity Leave</w:t>
      </w:r>
    </w:p>
    <w:p w:rsidR="00C06C87" w:rsidRDefault="00C06C87">
      <w:pPr>
        <w:numPr>
          <w:ilvl w:val="0"/>
          <w:numId w:val="2"/>
        </w:numPr>
      </w:pPr>
      <w:r>
        <w:rPr>
          <w:rFonts w:ascii="Tahoma" w:hAnsi="Tahoma" w:cs="Tahoma"/>
          <w:i/>
          <w:sz w:val="18"/>
          <w:szCs w:val="18"/>
        </w:rPr>
        <w:t xml:space="preserve">Feb 2013 – March 2013 </w:t>
      </w:r>
    </w:p>
    <w:p w:rsidR="00C06C87" w:rsidRDefault="00C06C87"/>
    <w:p w:rsidR="00C06C87" w:rsidRDefault="00C06C87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Fujitsu SaaS Practice,</w:t>
      </w:r>
      <w:r>
        <w:rPr>
          <w:rFonts w:ascii="Tahoma" w:hAnsi="Tahoma" w:cs="Tahoma"/>
          <w:b/>
          <w:sz w:val="18"/>
          <w:szCs w:val="18"/>
        </w:rPr>
        <w:tab/>
        <w:t>Salesforce Technical Consultant</w:t>
      </w:r>
      <w:r w:rsidR="00FC5D80">
        <w:rPr>
          <w:rFonts w:ascii="Tahoma" w:hAnsi="Tahoma" w:cs="Tahoma"/>
          <w:b/>
          <w:sz w:val="18"/>
          <w:szCs w:val="18"/>
        </w:rPr>
        <w:t xml:space="preserve"> / Developer</w:t>
      </w:r>
      <w:r>
        <w:rPr>
          <w:rFonts w:ascii="Tahoma" w:hAnsi="Tahoma" w:cs="Tahoma"/>
          <w:b/>
          <w:sz w:val="18"/>
          <w:szCs w:val="18"/>
        </w:rPr>
        <w:t xml:space="preserve"> (Contract)</w:t>
      </w:r>
    </w:p>
    <w:p w:rsidR="00C06C87" w:rsidRDefault="00C06C87">
      <w:pPr>
        <w:numPr>
          <w:ilvl w:val="0"/>
          <w:numId w:val="2"/>
        </w:num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Oct 2012 – Feb 2013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Fujitsu is a Salesforce platinum partner and a core </w:t>
      </w:r>
      <w:r w:rsidR="0030076C">
        <w:rPr>
          <w:rFonts w:ascii="Tahoma" w:hAnsi="Tahoma" w:cs="Tahoma"/>
          <w:i/>
          <w:sz w:val="18"/>
          <w:szCs w:val="18"/>
        </w:rPr>
        <w:t>Salesforce</w:t>
      </w:r>
      <w:r>
        <w:rPr>
          <w:rFonts w:ascii="Tahoma" w:hAnsi="Tahoma" w:cs="Tahoma"/>
          <w:i/>
          <w:sz w:val="18"/>
          <w:szCs w:val="18"/>
        </w:rPr>
        <w:t xml:space="preserve"> supplier for the non-profit sector.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Technical solution architecture, focussed on enabling non-profits move to the Force.com platform.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Development of Apex Triggers,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 xml:space="preserve"> controllers, Batch Apex processes and custom web services.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Development of e-commerce enabled applications running on Force.com sites /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>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Online Payment integration with Payonomy (direct debits), Asperato (credit cards) and World pay.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Defining PCI compliant data migration strategies (SQL server, Jitterbit and custom 3rd party web services).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Integrating and customising Force.com packages (i.e. iContact, Eventbrite and the NFP starter pack).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Functional design of core non-profit processes (gift aid, membership, campaign segmentation).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Specification and quality assurance of customisations developed offshore by Fujitsu India Ltd.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Providing consultancy around change management, dependency planning and agile project recovery.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Managing relationships with 3rd Party suppliers contracted by Fujitsu clients, including product evaluations.</w:t>
      </w:r>
    </w:p>
    <w:p w:rsidR="00C06C87" w:rsidRDefault="00C06C87">
      <w:pPr>
        <w:numPr>
          <w:ilvl w:val="0"/>
          <w:numId w:val="31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Deployment planning and co-ordination on multiple projects (asset management and non-profit sectors).</w:t>
      </w:r>
    </w:p>
    <w:p w:rsidR="00C06C87" w:rsidRDefault="00C06C87">
      <w:pPr>
        <w:rPr>
          <w:rFonts w:ascii="Tahoma" w:hAnsi="Tahoma" w:cs="Tahoma"/>
          <w:b/>
          <w:sz w:val="18"/>
          <w:szCs w:val="18"/>
        </w:rPr>
      </w:pP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British Sky Broadcasting Group PLC,</w:t>
      </w:r>
      <w:r>
        <w:rPr>
          <w:rFonts w:ascii="Tahoma" w:hAnsi="Tahoma" w:cs="Tahoma"/>
          <w:b/>
          <w:sz w:val="18"/>
          <w:szCs w:val="18"/>
        </w:rPr>
        <w:tab/>
        <w:t>Salesforce Consultant / Developer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Sept 2012 – October 2012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BSkyB is the largest Pay-Tv broadcaster in the United Kingdom and Ireland with over 11 million subscribers.</w:t>
      </w:r>
    </w:p>
    <w:p w:rsidR="00C06C87" w:rsidRDefault="00C06C87">
      <w:pPr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Architectural support for the design phase of a confidential CRM initiative, enabling offshoring of technical delivery.</w:t>
      </w:r>
    </w:p>
    <w:p w:rsidR="00C06C87" w:rsidRDefault="00C06C87">
      <w:pPr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Preparation and advisory input to various workshops and requirements capture sessions.</w:t>
      </w:r>
    </w:p>
    <w:p w:rsidR="00C06C87" w:rsidRDefault="00C06C87">
      <w:pPr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Rapid prototyping and demo preparation with a focus on the Service Cloud.</w:t>
      </w:r>
    </w:p>
    <w:p w:rsidR="00C06C87" w:rsidRDefault="00C06C87">
      <w:pPr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Reverse engineering and gap analysis against system designs from similar BSkyB products.</w:t>
      </w:r>
    </w:p>
    <w:p w:rsidR="00C06C87" w:rsidRDefault="00C06C87">
      <w:pPr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Documenting technical and functional designs for core architectural spikes.</w:t>
      </w:r>
    </w:p>
    <w:p w:rsidR="00C06C87" w:rsidRDefault="00C06C87">
      <w:pPr>
        <w:numPr>
          <w:ilvl w:val="0"/>
          <w:numId w:val="1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Defining a delivery strategy for 3</w:t>
      </w:r>
      <w:r>
        <w:rPr>
          <w:rFonts w:ascii="Tahoma" w:hAnsi="Tahoma" w:cs="Tahoma"/>
          <w:sz w:val="18"/>
          <w:szCs w:val="18"/>
          <w:vertAlign w:val="superscript"/>
        </w:rPr>
        <w:t>rd</w:t>
      </w:r>
      <w:r>
        <w:rPr>
          <w:rFonts w:ascii="Tahoma" w:hAnsi="Tahoma" w:cs="Tahoma"/>
          <w:sz w:val="18"/>
          <w:szCs w:val="18"/>
        </w:rPr>
        <w:t xml:space="preserve"> party delivery of various integrations. </w:t>
      </w:r>
    </w:p>
    <w:p w:rsidR="00C06C87" w:rsidRPr="005432D1" w:rsidRDefault="00C06C87" w:rsidP="006C2A54">
      <w:pPr>
        <w:numPr>
          <w:ilvl w:val="0"/>
          <w:numId w:val="14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Technologies: JIRA / Confluence,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>, Apex, SQL server, Informatica Cloud, Eloqua, C# .NET / Force.COM SOAP API.</w:t>
      </w:r>
    </w:p>
    <w:p w:rsidR="00AA409B" w:rsidRDefault="00AA409B">
      <w:pPr>
        <w:rPr>
          <w:rFonts w:ascii="Tahoma" w:hAnsi="Tahoma" w:cs="Tahoma"/>
          <w:b/>
          <w:sz w:val="18"/>
          <w:szCs w:val="18"/>
        </w:rPr>
      </w:pP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Iron Mountain,</w:t>
      </w:r>
      <w:r>
        <w:rPr>
          <w:rFonts w:ascii="Tahoma" w:hAnsi="Tahoma" w:cs="Tahoma"/>
          <w:b/>
          <w:sz w:val="18"/>
          <w:szCs w:val="18"/>
        </w:rPr>
        <w:tab/>
        <w:t>Salesforce Consultant / Solution Architect / Technical Project Manager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Jan 2012 – July 2012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Iron Mountain Inc. offers records management, information destruction and data backup services to more than 120 000 customers throughout North America, Europe, Latin America and Asia.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Technical project management (client side) for an outsourced Salesforce Service Cloud implementation.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Running requirements workshops and demonstrations (CTI Integration, Knowledge Management, Visual Workflow, Service Cloud Console), including rapid prototyping.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Solution Architecture (UX, SLA workflows, notification patterns, validation logic, workarounds for legacy Sales Cloud processes, handoff points to financial and operational systems). 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Technical Architecture including bespoke Apex /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 xml:space="preserve"> components, workarounds for system limits and integrations between SFDC, Eloqua, Mitel, Kofax, MS Exchange and IM data warehouses.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Business analysis, working with customer service managers from 12 countries to define common service management processes for improved response times and accountability.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Facilitating engagement with </w:t>
      </w:r>
      <w:r w:rsidR="0030076C">
        <w:rPr>
          <w:rFonts w:ascii="Tahoma" w:hAnsi="Tahoma" w:cs="Tahoma"/>
          <w:sz w:val="18"/>
          <w:szCs w:val="18"/>
        </w:rPr>
        <w:t>Salesforce</w:t>
      </w:r>
      <w:r>
        <w:rPr>
          <w:rFonts w:ascii="Tahoma" w:hAnsi="Tahoma" w:cs="Tahoma"/>
          <w:sz w:val="18"/>
          <w:szCs w:val="18"/>
        </w:rPr>
        <w:t xml:space="preserve"> including expert services design reviews, licensing models, 3rd party procurement strategies and admin request escalations.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Co-ordinating delivery teams (UK, Australia, Boston and Delhi) including recruitment and resource planning.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Supplier engagement with IM telephony partners including HCL, Daisy communications, Mitel and PrarieFyre.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Co-ordinating a multi supplier acceptance and regression testing strategy across multiple time zones.</w:t>
      </w:r>
    </w:p>
    <w:p w:rsidR="00C06C87" w:rsidRDefault="00C06C87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Knowledge transfer to external training consultants enabling production of multi lingual training deliverables.</w:t>
      </w:r>
    </w:p>
    <w:p w:rsidR="00C06C87" w:rsidRPr="00EB0AD1" w:rsidRDefault="00C06C87" w:rsidP="00A25129">
      <w:pPr>
        <w:numPr>
          <w:ilvl w:val="0"/>
          <w:numId w:val="1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Change management and project assurance in parallel with agile release cycles.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Wonga.com,</w:t>
      </w:r>
      <w:r>
        <w:rPr>
          <w:rFonts w:ascii="Tahoma" w:hAnsi="Tahoma" w:cs="Tahoma"/>
          <w:b/>
          <w:sz w:val="18"/>
          <w:szCs w:val="18"/>
        </w:rPr>
        <w:tab/>
        <w:t>Salesforce Consultant / Solution Architect / Scrum Master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June 2011 – October 2011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Wonga.com is Europe’s hottest young company, solving people’s short-term cash flow needs in a completely new and consumer-friendly way. Wonga.com Ranked No 1 in the Sunday Times 2011 Tech Track 100.</w:t>
      </w:r>
    </w:p>
    <w:p w:rsidR="00C06C87" w:rsidRDefault="00C06C87">
      <w:pPr>
        <w:numPr>
          <w:ilvl w:val="0"/>
          <w:numId w:val="1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Agile roadmap creation and backlog collation across multiple concurrent workstreams.</w:t>
      </w:r>
    </w:p>
    <w:p w:rsidR="00C06C87" w:rsidRDefault="00C06C87">
      <w:pPr>
        <w:numPr>
          <w:ilvl w:val="0"/>
          <w:numId w:val="1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Stakeholder engagement and co-ordination across teams in Ukraine, Ireland, UK and South Africa.</w:t>
      </w:r>
    </w:p>
    <w:p w:rsidR="00C06C87" w:rsidRDefault="00C06C87">
      <w:pPr>
        <w:numPr>
          <w:ilvl w:val="0"/>
          <w:numId w:val="1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API Integration of </w:t>
      </w:r>
      <w:r w:rsidR="0030076C">
        <w:rPr>
          <w:rFonts w:ascii="Tahoma" w:hAnsi="Tahoma" w:cs="Tahoma"/>
          <w:sz w:val="18"/>
          <w:szCs w:val="18"/>
        </w:rPr>
        <w:t>Salesforce</w:t>
      </w:r>
      <w:r>
        <w:rPr>
          <w:rFonts w:ascii="Tahoma" w:hAnsi="Tahoma" w:cs="Tahoma"/>
          <w:sz w:val="18"/>
          <w:szCs w:val="18"/>
        </w:rPr>
        <w:t xml:space="preserve"> with Wonga’s .NET based V3 loans platform including rollouts to South Africa and Canada.</w:t>
      </w:r>
    </w:p>
    <w:p w:rsidR="00C06C87" w:rsidRDefault="00C06C87">
      <w:pPr>
        <w:numPr>
          <w:ilvl w:val="0"/>
          <w:numId w:val="1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Business Analysis (Service Management), working with Customer Operations, Collections and Marketing to automate and improve processes security and accountability. </w:t>
      </w:r>
    </w:p>
    <w:p w:rsidR="00C06C87" w:rsidRDefault="00C06C87">
      <w:pPr>
        <w:numPr>
          <w:ilvl w:val="0"/>
          <w:numId w:val="1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Redesigning existing Salesforce infrastructure for increased security, scalability and multi-currency / multi market customer operations.</w:t>
      </w:r>
    </w:p>
    <w:p w:rsidR="00C06C87" w:rsidRDefault="00C06C87">
      <w:pPr>
        <w:numPr>
          <w:ilvl w:val="0"/>
          <w:numId w:val="16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Technical Architecture and development (Apex /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>, Web Services API) and 3rd party integrations (Talend, ExactTarget, New Voice Media, Interactive Intelligence).</w:t>
      </w:r>
    </w:p>
    <w:p w:rsidR="00C06C87" w:rsidRDefault="00C06C87">
      <w:pPr>
        <w:numPr>
          <w:ilvl w:val="0"/>
          <w:numId w:val="16"/>
        </w:numPr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Stabilising legacy data integrations and introducing new interfaces supporting full lifecycle CRM.</w:t>
      </w:r>
    </w:p>
    <w:p w:rsidR="00251EA0" w:rsidRDefault="00251EA0">
      <w:pPr>
        <w:rPr>
          <w:rFonts w:ascii="Tahoma" w:hAnsi="Tahoma" w:cs="Tahoma"/>
          <w:b/>
          <w:sz w:val="18"/>
          <w:szCs w:val="18"/>
        </w:rPr>
      </w:pP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Carbon Trust,</w:t>
      </w:r>
      <w:r>
        <w:rPr>
          <w:rFonts w:ascii="Tahoma" w:hAnsi="Tahoma" w:cs="Tahoma"/>
          <w:b/>
          <w:sz w:val="18"/>
          <w:szCs w:val="18"/>
        </w:rPr>
        <w:tab/>
        <w:t>Salesforce Consultant / Project Manager / Business Analyst (CRM / e-Commerce)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Nov 2010 – May 2011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The Carbon Trust is a not-for-profit company providing specialist support to help business and the </w:t>
      </w:r>
      <w:r w:rsidR="000D243F">
        <w:rPr>
          <w:rFonts w:ascii="Tahoma" w:hAnsi="Tahoma" w:cs="Tahoma"/>
          <w:i/>
          <w:sz w:val="18"/>
          <w:szCs w:val="18"/>
        </w:rPr>
        <w:t>public-sector</w:t>
      </w:r>
      <w:r>
        <w:rPr>
          <w:rFonts w:ascii="Tahoma" w:hAnsi="Tahoma" w:cs="Tahoma"/>
          <w:i/>
          <w:sz w:val="18"/>
          <w:szCs w:val="18"/>
        </w:rPr>
        <w:t xml:space="preserve"> boost business returns by cutting carbon emissions, saving energy and commercialising low carbon technologies.</w:t>
      </w:r>
    </w:p>
    <w:p w:rsidR="00C06C87" w:rsidRDefault="00C06C87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Project initiation, planning, status reporting and agile change management.</w:t>
      </w:r>
    </w:p>
    <w:p w:rsidR="00C06C87" w:rsidRDefault="00C06C87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solution architecture and sales process optimisation (including </w:t>
      </w:r>
      <w:r w:rsidR="00F02C3F">
        <w:rPr>
          <w:rFonts w:ascii="Tahoma" w:hAnsi="Tahoma" w:cs="Tahoma"/>
          <w:sz w:val="18"/>
          <w:szCs w:val="18"/>
        </w:rPr>
        <w:t>u</w:t>
      </w:r>
      <w:r>
        <w:rPr>
          <w:rFonts w:ascii="Tahoma" w:hAnsi="Tahoma" w:cs="Tahoma"/>
          <w:sz w:val="18"/>
          <w:szCs w:val="18"/>
        </w:rPr>
        <w:t xml:space="preserve">ser </w:t>
      </w:r>
      <w:r w:rsidR="00F02C3F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>tory capture).</w:t>
      </w:r>
    </w:p>
    <w:p w:rsidR="00C06C87" w:rsidRDefault="00C06C87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Business process mapping (Visio), data modelling and forecast modelling (Excel). </w:t>
      </w:r>
    </w:p>
    <w:p w:rsidR="00C06C87" w:rsidRDefault="00C06C87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Running workshops with Consultants, Sales Executives, Operations, Marketing and IT.</w:t>
      </w:r>
    </w:p>
    <w:p w:rsidR="00C06C87" w:rsidRDefault="00C06C87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CRM configuration, integration and Apex /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 xml:space="preserve"> development (Eclipse / Force.com IDE).</w:t>
      </w:r>
    </w:p>
    <w:p w:rsidR="00C06C87" w:rsidRDefault="00C06C87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data migration and consolidation (SQL 2008, DBAmp).</w:t>
      </w:r>
    </w:p>
    <w:p w:rsidR="00C06C87" w:rsidRDefault="00C06C87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Training super-users and IT staff in Salesforce configuration / security, SFDC Office Toolkit &amp; Apex Data Loader.</w:t>
      </w:r>
    </w:p>
    <w:p w:rsidR="00C06C87" w:rsidRDefault="00C06C87">
      <w:pPr>
        <w:numPr>
          <w:ilvl w:val="0"/>
          <w:numId w:val="17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Cost / benefit reviews of Salesforce licensing to identify operational budget savings (including SDFC alternatives).</w:t>
      </w:r>
    </w:p>
    <w:p w:rsidR="00C06C87" w:rsidRDefault="00C06C87">
      <w:pPr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Advisory CRM Consolidation - Merging the Salesforce installations used by separate consultancy teams enabling creation of a separate business (Carbon Trust Advisory Services).</w:t>
      </w:r>
    </w:p>
    <w:p w:rsidR="00C06C87" w:rsidRDefault="00C06C87">
      <w:pPr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FPX Sales Process Optimisation (Footprint Expert and Training) - Streamlining the Sales process for the Carbon Trust Footprint Expert Toolkit and related training offerings including custom </w:t>
      </w:r>
      <w:r w:rsidR="00726658">
        <w:rPr>
          <w:rFonts w:ascii="Tahoma" w:hAnsi="Tahoma" w:cs="Tahoma"/>
          <w:sz w:val="18"/>
          <w:szCs w:val="18"/>
        </w:rPr>
        <w:t>Visualforce</w:t>
      </w:r>
      <w:r>
        <w:rPr>
          <w:rFonts w:ascii="Tahoma" w:hAnsi="Tahoma" w:cs="Tahoma"/>
          <w:sz w:val="18"/>
          <w:szCs w:val="18"/>
        </w:rPr>
        <w:t xml:space="preserve"> pages / email templates, Apex Triggers, fulfilment process workflows and various campaign optimisations.</w:t>
      </w:r>
    </w:p>
    <w:p w:rsidR="007337B9" w:rsidRDefault="00C06C87">
      <w:pPr>
        <w:numPr>
          <w:ilvl w:val="0"/>
          <w:numId w:val="5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E-Payments </w:t>
      </w:r>
      <w:r w:rsidR="00094AE3">
        <w:rPr>
          <w:rFonts w:ascii="Tahoma" w:hAnsi="Tahoma" w:cs="Tahoma"/>
          <w:sz w:val="18"/>
          <w:szCs w:val="18"/>
        </w:rPr>
        <w:t>–</w:t>
      </w:r>
      <w:r>
        <w:rPr>
          <w:rFonts w:ascii="Tahoma" w:hAnsi="Tahoma" w:cs="Tahoma"/>
          <w:sz w:val="18"/>
          <w:szCs w:val="18"/>
        </w:rPr>
        <w:t xml:space="preserve"> </w:t>
      </w:r>
      <w:r w:rsidR="00094AE3">
        <w:rPr>
          <w:rFonts w:ascii="Tahoma" w:hAnsi="Tahoma" w:cs="Tahoma"/>
          <w:sz w:val="18"/>
          <w:szCs w:val="18"/>
        </w:rPr>
        <w:t xml:space="preserve">Supporting </w:t>
      </w:r>
      <w:r>
        <w:rPr>
          <w:rFonts w:ascii="Tahoma" w:hAnsi="Tahoma" w:cs="Tahoma"/>
          <w:sz w:val="18"/>
          <w:szCs w:val="18"/>
        </w:rPr>
        <w:t xml:space="preserve">Salesforce </w:t>
      </w:r>
      <w:r w:rsidR="00094AE3">
        <w:rPr>
          <w:rFonts w:ascii="Tahoma" w:hAnsi="Tahoma" w:cs="Tahoma"/>
          <w:sz w:val="18"/>
          <w:szCs w:val="18"/>
        </w:rPr>
        <w:t xml:space="preserve">integration </w:t>
      </w:r>
      <w:r>
        <w:rPr>
          <w:rFonts w:ascii="Tahoma" w:hAnsi="Tahoma" w:cs="Tahoma"/>
          <w:sz w:val="18"/>
          <w:szCs w:val="18"/>
        </w:rPr>
        <w:t xml:space="preserve">with the Carbon Trusts SharePoint based e-commerce platform, including Worldpay integration, business process mapping (Visio), T-SQL Development and Salesforce API Integration. </w:t>
      </w:r>
    </w:p>
    <w:p w:rsidR="00C06C87" w:rsidRPr="007337B9" w:rsidRDefault="00C06C87" w:rsidP="001142AC">
      <w:pPr>
        <w:ind w:left="1440"/>
        <w:rPr>
          <w:rFonts w:ascii="Tahoma" w:hAnsi="Tahoma" w:cs="Tahoma"/>
          <w:sz w:val="18"/>
          <w:szCs w:val="18"/>
        </w:rPr>
      </w:pPr>
    </w:p>
    <w:p w:rsidR="00C06C87" w:rsidRDefault="00C06C87">
      <w:pPr>
        <w:rPr>
          <w:rStyle w:val="WW-DefaultParagraphFont11"/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Fujitsu SaaS Practice,</w:t>
      </w:r>
      <w:r>
        <w:rPr>
          <w:rFonts w:ascii="Tahoma" w:hAnsi="Tahoma" w:cs="Tahoma"/>
          <w:b/>
          <w:bCs/>
          <w:sz w:val="18"/>
          <w:szCs w:val="18"/>
        </w:rPr>
        <w:tab/>
        <w:t>SaaS Engagement Manager / Consultant (Salesforce / IT</w:t>
      </w:r>
      <w:r w:rsidR="00B264DB">
        <w:rPr>
          <w:rFonts w:ascii="Tahoma" w:hAnsi="Tahoma" w:cs="Tahoma"/>
          <w:b/>
          <w:bCs/>
          <w:sz w:val="18"/>
          <w:szCs w:val="18"/>
        </w:rPr>
        <w:t>IL</w:t>
      </w:r>
      <w:r>
        <w:rPr>
          <w:rFonts w:ascii="Tahoma" w:hAnsi="Tahoma" w:cs="Tahoma"/>
          <w:b/>
          <w:bCs/>
          <w:sz w:val="18"/>
          <w:szCs w:val="18"/>
        </w:rPr>
        <w:t>)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Style w:val="WW-DefaultParagraphFont11"/>
          <w:rFonts w:ascii="Tahoma" w:hAnsi="Tahoma" w:cs="Tahoma"/>
          <w:bCs/>
          <w:i/>
          <w:sz w:val="18"/>
          <w:szCs w:val="18"/>
        </w:rPr>
        <w:t xml:space="preserve">Jan 2010 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– Oct 2010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The Fujitsu SaaS practice (formerly Okere) was acquired in November 2007 and specialises in Cloud based solutions to blue chip business problems.</w:t>
      </w:r>
    </w:p>
    <w:p w:rsidR="00C06C87" w:rsidRDefault="00C06C87">
      <w:pPr>
        <w:numPr>
          <w:ilvl w:val="0"/>
          <w:numId w:val="18"/>
        </w:numPr>
        <w:tabs>
          <w:tab w:val="left" w:pos="-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systems analysis, project management and specification (pre-sales and outsourcing).</w:t>
      </w:r>
    </w:p>
    <w:p w:rsidR="00C06C87" w:rsidRDefault="00C06C87">
      <w:pPr>
        <w:numPr>
          <w:ilvl w:val="0"/>
          <w:numId w:val="18"/>
        </w:numPr>
        <w:tabs>
          <w:tab w:val="left" w:pos="-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Project office responsibilities enabling management team transition and move to ISO 9000 compliance.</w:t>
      </w:r>
    </w:p>
    <w:p w:rsidR="00C06C87" w:rsidRDefault="00C06C87">
      <w:pPr>
        <w:numPr>
          <w:ilvl w:val="0"/>
          <w:numId w:val="18"/>
        </w:numPr>
        <w:tabs>
          <w:tab w:val="left" w:pos="-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Information architecture and business analysis assignments for clients including Barclays Wealth and the British Council. </w:t>
      </w:r>
    </w:p>
    <w:p w:rsidR="00C06C87" w:rsidRDefault="00C06C87">
      <w:pPr>
        <w:numPr>
          <w:ilvl w:val="0"/>
          <w:numId w:val="18"/>
        </w:numPr>
        <w:tabs>
          <w:tab w:val="left" w:pos="-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Account management and pre-sales consultancy for various SaaS implementation projects in the Finance, non-profit and utilities sectors:</w:t>
      </w:r>
    </w:p>
    <w:p w:rsidR="00C06C87" w:rsidRDefault="00C06C87">
      <w:pPr>
        <w:numPr>
          <w:ilvl w:val="0"/>
          <w:numId w:val="18"/>
        </w:numPr>
        <w:tabs>
          <w:tab w:val="left" w:pos="-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Implementation of customer demos in various SaaS platforms (Salesforce.com, Service-now).</w:t>
      </w:r>
    </w:p>
    <w:p w:rsidR="00C06C87" w:rsidRDefault="00C06C87">
      <w:pPr>
        <w:numPr>
          <w:ilvl w:val="0"/>
          <w:numId w:val="18"/>
        </w:numPr>
        <w:tabs>
          <w:tab w:val="left" w:pos="-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Technical consultancy and project management:</w:t>
      </w:r>
    </w:p>
    <w:p w:rsidR="00C06C87" w:rsidRDefault="00C06C87">
      <w:pPr>
        <w:numPr>
          <w:ilvl w:val="1"/>
          <w:numId w:val="6"/>
        </w:numPr>
        <w:tabs>
          <w:tab w:val="left" w:pos="0"/>
        </w:tabs>
        <w:ind w:left="14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Barclays Wealth - Coordinating technical requirements workshops and specification for the outsourcing of Salesforce API/Flex Development to offshore developers.</w:t>
      </w:r>
    </w:p>
    <w:p w:rsidR="00C06C87" w:rsidRDefault="00C06C87">
      <w:pPr>
        <w:numPr>
          <w:ilvl w:val="1"/>
          <w:numId w:val="6"/>
        </w:numPr>
        <w:tabs>
          <w:tab w:val="left" w:pos="360"/>
        </w:tabs>
        <w:ind w:left="14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British Council Finance – Analysis and delivery of a Service-management solution in Service-now.com, enabling transition to a Global Shared Service Centre in India (including development in JavaScript/XML/SOAP).</w:t>
      </w:r>
    </w:p>
    <w:p w:rsidR="00C06C87" w:rsidRDefault="00C06C87">
      <w:pPr>
        <w:numPr>
          <w:ilvl w:val="1"/>
          <w:numId w:val="6"/>
        </w:numPr>
        <w:tabs>
          <w:tab w:val="left" w:pos="360"/>
          <w:tab w:val="left" w:pos="720"/>
        </w:tabs>
        <w:ind w:left="14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British Council Evolve Programme – Co-ordinating development, UAT, stabilisation, deployment planning and release procedures as part of a Service-now / ITIL v3 rollout to the Global IS division of the British Council.</w:t>
      </w:r>
    </w:p>
    <w:p w:rsidR="00C06C87" w:rsidRDefault="00C06C87">
      <w:pPr>
        <w:numPr>
          <w:ilvl w:val="1"/>
          <w:numId w:val="6"/>
        </w:numPr>
        <w:tabs>
          <w:tab w:val="left" w:pos="360"/>
          <w:tab w:val="left" w:pos="1080"/>
        </w:tabs>
        <w:ind w:left="14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CMDB Discovery POC – Pilot Implementation of Service-now Discovery, including data analysis, global rollout next stage planning and technical handovers to teams in Egypt, Dubai and India.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</w:p>
    <w:p w:rsidR="00C06C87" w:rsidRDefault="00C06C87">
      <w:pPr>
        <w:rPr>
          <w:rStyle w:val="WW-DefaultParagraphFont11"/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CScape Group,</w:t>
      </w:r>
      <w:r>
        <w:rPr>
          <w:rFonts w:ascii="Tahoma" w:hAnsi="Tahoma" w:cs="Tahoma"/>
          <w:b/>
          <w:bCs/>
          <w:sz w:val="18"/>
          <w:szCs w:val="18"/>
        </w:rPr>
        <w:tab/>
        <w:t>Technical Project Manager / Information Architect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Style w:val="WW-DefaultParagraphFont11"/>
          <w:rFonts w:ascii="Tahoma" w:hAnsi="Tahoma" w:cs="Tahoma"/>
          <w:bCs/>
          <w:i/>
          <w:sz w:val="18"/>
          <w:szCs w:val="18"/>
        </w:rPr>
        <w:t xml:space="preserve">Sep 2009 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– Dec 2009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cScape (now </w:t>
      </w:r>
      <w:hyperlink r:id="rId11" w:history="1">
        <w:r>
          <w:rPr>
            <w:rStyle w:val="Hyperlink"/>
            <w:rFonts w:ascii="Tahoma" w:hAnsi="Tahoma" w:cs="Tahoma"/>
            <w:i/>
            <w:sz w:val="18"/>
            <w:szCs w:val="18"/>
          </w:rPr>
          <w:t>clerkswell</w:t>
        </w:r>
      </w:hyperlink>
      <w:r>
        <w:rPr>
          <w:rFonts w:ascii="Tahoma" w:hAnsi="Tahoma" w:cs="Tahoma"/>
          <w:i/>
          <w:sz w:val="18"/>
          <w:szCs w:val="18"/>
        </w:rPr>
        <w:t xml:space="preserve">) was the only city based Digital agency with an active creative studio, customer engagement unit and Microsoft MVP under one roof. CScape specialise in web builds for large membership organisations.  </w:t>
      </w:r>
    </w:p>
    <w:p w:rsidR="00C06C87" w:rsidRDefault="00C06C87">
      <w:pPr>
        <w:numPr>
          <w:ilvl w:val="0"/>
          <w:numId w:val="19"/>
        </w:numPr>
        <w:tabs>
          <w:tab w:val="left" w:pos="72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Project management of various intranet rollouts, data migration and redesign projects. </w:t>
      </w:r>
    </w:p>
    <w:p w:rsidR="00C06C87" w:rsidRDefault="00C06C87">
      <w:pPr>
        <w:numPr>
          <w:ilvl w:val="0"/>
          <w:numId w:val="19"/>
        </w:numPr>
        <w:tabs>
          <w:tab w:val="left" w:pos="72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Various information architecture and business analysis assignments supporting MOSS 2007 development projects.</w:t>
      </w:r>
    </w:p>
    <w:p w:rsidR="00C06C87" w:rsidRDefault="00C06C87">
      <w:pPr>
        <w:numPr>
          <w:ilvl w:val="0"/>
          <w:numId w:val="19"/>
        </w:numPr>
        <w:tabs>
          <w:tab w:val="left" w:pos="72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Account Management and pre-sales responsibilities focussed on RFP responses, quotes and resale of software from various cScape partners (MetaLogix, Nintex).</w:t>
      </w:r>
    </w:p>
    <w:p w:rsidR="00C06C87" w:rsidRDefault="00C06C87">
      <w:pPr>
        <w:numPr>
          <w:ilvl w:val="0"/>
          <w:numId w:val="8"/>
        </w:numPr>
        <w:tabs>
          <w:tab w:val="left" w:pos="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British Council Intranet - Delivery of a website redesign for the British Council including migration to MOSS 2007 using MetaLogix website migration manager.</w:t>
      </w:r>
    </w:p>
    <w:p w:rsidR="00C06C87" w:rsidRDefault="00C06C87">
      <w:pPr>
        <w:numPr>
          <w:ilvl w:val="0"/>
          <w:numId w:val="8"/>
        </w:numPr>
        <w:tabs>
          <w:tab w:val="left" w:pos="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CScape Redesign – Information Architecture and Project Management of cScapes website redesign including competitor analysis, wire-frames, site maps and planning content migration from a legacy platform. </w:t>
      </w:r>
    </w:p>
    <w:p w:rsidR="00C06C87" w:rsidRPr="00841C71" w:rsidRDefault="00C06C87" w:rsidP="00841C71">
      <w:pPr>
        <w:numPr>
          <w:ilvl w:val="0"/>
          <w:numId w:val="8"/>
        </w:numPr>
        <w:tabs>
          <w:tab w:val="left" w:pos="3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Barclays Wealth – Co-ordinating estimation, costing and drafting various pre-sales proposals for cScape account management team leading to £100K+ of projected sales in 2010.</w:t>
      </w:r>
    </w:p>
    <w:p w:rsidR="00E5098D" w:rsidRDefault="00E5098D">
      <w:pPr>
        <w:rPr>
          <w:rFonts w:ascii="Tahoma" w:hAnsi="Tahoma" w:cs="Tahoma"/>
          <w:sz w:val="18"/>
          <w:szCs w:val="18"/>
        </w:rPr>
      </w:pPr>
    </w:p>
    <w:p w:rsidR="00C06C87" w:rsidRDefault="00C06C87">
      <w:pPr>
        <w:rPr>
          <w:rStyle w:val="WW-DefaultParagraphFont11"/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Symbian Foundation,</w:t>
      </w:r>
      <w:r>
        <w:rPr>
          <w:rFonts w:ascii="Tahoma" w:hAnsi="Tahoma" w:cs="Tahoma"/>
          <w:b/>
          <w:bCs/>
          <w:sz w:val="18"/>
          <w:szCs w:val="18"/>
        </w:rPr>
        <w:tab/>
        <w:t>Technical Project Manager / Change Management Consultant (Contract)</w:t>
      </w:r>
    </w:p>
    <w:p w:rsidR="00C06C87" w:rsidRDefault="00C06C87">
      <w:pPr>
        <w:rPr>
          <w:rFonts w:ascii="Tahoma" w:hAnsi="Tahoma" w:cs="Tahoma"/>
          <w:i/>
          <w:sz w:val="18"/>
          <w:szCs w:val="18"/>
        </w:rPr>
      </w:pPr>
      <w:r>
        <w:rPr>
          <w:rStyle w:val="WW-DefaultParagraphFont11"/>
          <w:rFonts w:ascii="Tahoma" w:hAnsi="Tahoma" w:cs="Tahoma"/>
          <w:bCs/>
          <w:i/>
          <w:sz w:val="18"/>
          <w:szCs w:val="18"/>
        </w:rPr>
        <w:t xml:space="preserve">Jun 2009 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– Aug 2009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>The Symbian Foundation was established by industry leading mobile device manufacturers to provide, manage and unify the Open Source Symbian Software platform.</w:t>
      </w:r>
    </w:p>
    <w:p w:rsidR="00C06C87" w:rsidRDefault="00C06C87">
      <w:pPr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Providing agile change management consultancy &amp; coaching to website product managers, developers and stakeholders.</w:t>
      </w:r>
    </w:p>
    <w:p w:rsidR="00C06C87" w:rsidRDefault="00C06C87">
      <w:pPr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Transitioning various website build projects into an agile delivery cycle focussed on business continuity (including formation of a project roadmap). </w:t>
      </w:r>
    </w:p>
    <w:p w:rsidR="00C06C87" w:rsidRDefault="00C06C87">
      <w:pPr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Restructuring contract development teams in San Francisco and London in preparation for transfer to a central IT department, freeing up resources for various strategic initiatives.</w:t>
      </w:r>
    </w:p>
    <w:p w:rsidR="00C06C87" w:rsidRDefault="00C06C87">
      <w:pPr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Coordinating technical requirements workshops enabling the outsourcing of various web builds to external agencies.</w:t>
      </w:r>
    </w:p>
    <w:p w:rsidR="00C06C87" w:rsidRDefault="00C06C87">
      <w:pPr>
        <w:numPr>
          <w:ilvl w:val="0"/>
          <w:numId w:val="20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integration architecture and implementation with open source web platforms.</w:t>
      </w:r>
    </w:p>
    <w:p w:rsidR="00C06C87" w:rsidRDefault="00C06C87">
      <w:pPr>
        <w:ind w:firstLine="360"/>
      </w:pPr>
      <w:r>
        <w:rPr>
          <w:rFonts w:ascii="Tahoma" w:hAnsi="Tahoma" w:cs="Tahoma"/>
          <w:sz w:val="18"/>
          <w:szCs w:val="18"/>
        </w:rPr>
        <w:t>The role also required technical project management of the following initiatives (LAMP / Salesforce / Virtualisation):</w:t>
      </w:r>
    </w:p>
    <w:p w:rsidR="00C06C87" w:rsidRDefault="004243A3">
      <w:pPr>
        <w:numPr>
          <w:ilvl w:val="0"/>
          <w:numId w:val="4"/>
        </w:numPr>
      </w:pPr>
      <w:hyperlink r:id="rId12" w:history="1">
        <w:r w:rsidR="00C06C87">
          <w:rPr>
            <w:rStyle w:val="Hyperlink"/>
            <w:rFonts w:ascii="Tahoma" w:hAnsi="Tahoma" w:cs="Tahoma"/>
            <w:color w:val="000000"/>
            <w:sz w:val="18"/>
            <w:szCs w:val="18"/>
          </w:rPr>
          <w:t>Horizon</w:t>
        </w:r>
      </w:hyperlink>
      <w:r w:rsidR="00C06C87">
        <w:rPr>
          <w:rFonts w:ascii="Tahoma" w:hAnsi="Tahoma" w:cs="Tahoma"/>
          <w:color w:val="000000"/>
          <w:sz w:val="18"/>
          <w:szCs w:val="18"/>
        </w:rPr>
        <w:t xml:space="preserve"> Phase 1 &amp; 2 - delivery of initial CRM Milestones for Symbians app store programme, including Salesforce API integration. Contributing to data analysis and integration strategy workshops for phase 2.</w:t>
      </w:r>
    </w:p>
    <w:p w:rsidR="00C06C87" w:rsidRDefault="004243A3">
      <w:pPr>
        <w:numPr>
          <w:ilvl w:val="0"/>
          <w:numId w:val="4"/>
        </w:numPr>
      </w:pPr>
      <w:hyperlink w:history="1">
        <w:r w:rsidR="00C06C87">
          <w:rPr>
            <w:rStyle w:val="Hyperlink"/>
            <w:rFonts w:ascii="Tahoma" w:hAnsi="Tahoma" w:cs="Tahoma"/>
            <w:color w:val="000000"/>
            <w:sz w:val="18"/>
            <w:szCs w:val="18"/>
          </w:rPr>
          <w:t>www.symbian.org-</w:t>
        </w:r>
      </w:hyperlink>
      <w:r w:rsidR="00C06C87">
        <w:rPr>
          <w:rFonts w:ascii="Tahoma" w:hAnsi="Tahoma" w:cs="Tahoma"/>
          <w:color w:val="000000"/>
          <w:sz w:val="18"/>
          <w:szCs w:val="18"/>
        </w:rPr>
        <w:t xml:space="preserve"> Delivering Chinese and Japanese language versions of current external portals.</w:t>
      </w:r>
    </w:p>
    <w:p w:rsidR="00C06C87" w:rsidRDefault="004243A3">
      <w:pPr>
        <w:numPr>
          <w:ilvl w:val="0"/>
          <w:numId w:val="4"/>
        </w:numPr>
        <w:rPr>
          <w:rFonts w:ascii="Tahoma" w:hAnsi="Tahoma" w:cs="Tahoma"/>
          <w:color w:val="000000"/>
          <w:sz w:val="18"/>
          <w:szCs w:val="18"/>
        </w:rPr>
      </w:pPr>
      <w:hyperlink r:id="rId13" w:history="1">
        <w:r w:rsidR="00C06C87">
          <w:rPr>
            <w:rStyle w:val="Hyperlink"/>
            <w:rFonts w:ascii="Tahoma" w:hAnsi="Tahoma" w:cs="Tahoma"/>
            <w:color w:val="000000"/>
            <w:sz w:val="18"/>
            <w:szCs w:val="18"/>
          </w:rPr>
          <w:t>developer.symbian.org</w:t>
        </w:r>
      </w:hyperlink>
      <w:r w:rsidR="00C06C87">
        <w:rPr>
          <w:rFonts w:ascii="Tahoma" w:hAnsi="Tahoma" w:cs="Tahoma"/>
          <w:color w:val="000000"/>
          <w:sz w:val="18"/>
          <w:szCs w:val="18"/>
        </w:rPr>
        <w:t xml:space="preserve"> - Completing website build phase and transitioning to a public beta.</w:t>
      </w:r>
    </w:p>
    <w:p w:rsidR="00C06C87" w:rsidRDefault="00C06C87">
      <w:pPr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color w:val="000000"/>
          <w:sz w:val="18"/>
          <w:szCs w:val="18"/>
        </w:rPr>
        <w:t>Symbian V2 - project inception</w:t>
      </w:r>
      <w:r>
        <w:rPr>
          <w:rFonts w:ascii="Tahoma" w:hAnsi="Tahoma" w:cs="Tahoma"/>
          <w:sz w:val="18"/>
          <w:szCs w:val="18"/>
        </w:rPr>
        <w:t xml:space="preserve"> including technical estimates and CMS suitability analysis.</w:t>
      </w:r>
    </w:p>
    <w:p w:rsidR="00C06C87" w:rsidRPr="00D82C6F" w:rsidRDefault="00C06C87" w:rsidP="00D82C6F">
      <w:pPr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Streamlining export control processes applied to Symbian OS source code, enabling strategic movement to an open source model.</w:t>
      </w:r>
      <w:r w:rsidR="00B06D66">
        <w:rPr>
          <w:rFonts w:ascii="Tahoma" w:hAnsi="Tahoma" w:cs="Tahoma"/>
          <w:sz w:val="18"/>
          <w:szCs w:val="18"/>
        </w:rPr>
        <w:t xml:space="preserve"> 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</w:p>
    <w:p w:rsidR="00C06C87" w:rsidRDefault="00C06C87">
      <w:pPr>
        <w:rPr>
          <w:rStyle w:val="WW-DefaultParagraphFont11"/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Economist.com,</w:t>
      </w:r>
      <w:r>
        <w:rPr>
          <w:rFonts w:ascii="Tahoma" w:hAnsi="Tahoma" w:cs="Tahoma"/>
          <w:b/>
          <w:bCs/>
          <w:sz w:val="18"/>
          <w:szCs w:val="18"/>
        </w:rPr>
        <w:tab/>
      </w:r>
      <w:r>
        <w:rPr>
          <w:rFonts w:ascii="Tahoma" w:hAnsi="Tahoma" w:cs="Tahoma"/>
          <w:b/>
          <w:bCs/>
          <w:sz w:val="18"/>
          <w:szCs w:val="18"/>
        </w:rPr>
        <w:tab/>
        <w:t>Scrum Master / Business Analyst (contract)</w:t>
      </w:r>
    </w:p>
    <w:p w:rsidR="00C06C87" w:rsidRDefault="00C06C87">
      <w:pPr>
        <w:rPr>
          <w:rFonts w:ascii="Tahoma" w:hAnsi="Tahoma" w:cs="Tahoma"/>
          <w:i/>
          <w:iCs/>
          <w:sz w:val="18"/>
          <w:szCs w:val="18"/>
        </w:rPr>
      </w:pPr>
      <w:r>
        <w:rPr>
          <w:rStyle w:val="WW-DefaultParagraphFont11"/>
          <w:rFonts w:ascii="Tahoma" w:hAnsi="Tahoma" w:cs="Tahoma"/>
          <w:bCs/>
          <w:i/>
          <w:sz w:val="18"/>
          <w:szCs w:val="18"/>
        </w:rPr>
        <w:t xml:space="preserve">Feb 2009 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– Apr 2009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 xml:space="preserve">The Economist is the premier source for the analysis of world business and current affairs, with a print circulation of 1.3 m copies per week. Economist.com aims to become the premier forum for online analysis and debate. </w:t>
      </w:r>
    </w:p>
    <w:p w:rsidR="00C06C87" w:rsidRDefault="00C06C87">
      <w:pPr>
        <w:numPr>
          <w:ilvl w:val="0"/>
          <w:numId w:val="21"/>
        </w:numPr>
        <w:tabs>
          <w:tab w:val="left" w:pos="144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Channels - Scrum Master/Lead analyst on UK based inception phase of project to restructure Economist.com around topic-based channels. Responsibilities: defining SMART objectives, requirements workshops with Editorial and Ad operations, initiating competitive analysis, capturing user stories and preparing product backlog for offshore development in US (Drupal CMS/LAMP stack).</w:t>
      </w:r>
    </w:p>
    <w:p w:rsidR="00C06C87" w:rsidRDefault="00C06C87">
      <w:pPr>
        <w:numPr>
          <w:ilvl w:val="0"/>
          <w:numId w:val="21"/>
        </w:numPr>
        <w:tabs>
          <w:tab w:val="left" w:pos="144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Publishing Framework - Business analyst/scrum coach on project to identify processes and tools required to support an open source CMS migration. Responsibilities: auditing current production workflow, capturing user stories from key stakeholders, process mapping and providing scrum coaching to production executives. </w:t>
      </w:r>
    </w:p>
    <w:p w:rsidR="00C06C87" w:rsidRDefault="00C06C87">
      <w:pPr>
        <w:numPr>
          <w:ilvl w:val="0"/>
          <w:numId w:val="21"/>
        </w:numPr>
        <w:tabs>
          <w:tab w:val="left" w:pos="1440"/>
        </w:tabs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Design Framework – Auditing conduit page SEO, training web producers in SEO testing/analytics and capturing search marketing user stories for site redesign. </w:t>
      </w:r>
    </w:p>
    <w:p w:rsidR="00C06C87" w:rsidRDefault="00C06C87">
      <w:pPr>
        <w:rPr>
          <w:rFonts w:ascii="Tahoma" w:hAnsi="Tahoma" w:cs="Tahoma"/>
          <w:b/>
          <w:bCs/>
          <w:sz w:val="18"/>
          <w:szCs w:val="18"/>
        </w:rPr>
      </w:pPr>
    </w:p>
    <w:p w:rsidR="00C06C87" w:rsidRDefault="00C06C87">
      <w:pPr>
        <w:rPr>
          <w:rStyle w:val="WW-DefaultParagraphFont11"/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Avenue A |</w:t>
      </w:r>
      <w:r w:rsidR="00DD097C">
        <w:rPr>
          <w:rFonts w:ascii="Tahoma" w:hAnsi="Tahoma" w:cs="Tahoma"/>
          <w:b/>
          <w:bCs/>
          <w:sz w:val="18"/>
          <w:szCs w:val="18"/>
        </w:rPr>
        <w:t xml:space="preserve"> Razorfish</w:t>
      </w:r>
      <w:r>
        <w:rPr>
          <w:rFonts w:ascii="Tahoma" w:hAnsi="Tahoma" w:cs="Tahoma"/>
          <w:b/>
          <w:bCs/>
          <w:sz w:val="18"/>
          <w:szCs w:val="18"/>
        </w:rPr>
        <w:t>,</w:t>
      </w:r>
      <w:r>
        <w:rPr>
          <w:rFonts w:ascii="Tahoma" w:hAnsi="Tahoma" w:cs="Tahoma"/>
          <w:b/>
          <w:bCs/>
          <w:sz w:val="18"/>
          <w:szCs w:val="18"/>
        </w:rPr>
        <w:tab/>
        <w:t>Digital Project Manager (contract)</w:t>
      </w:r>
      <w:r>
        <w:rPr>
          <w:rFonts w:ascii="Tahoma" w:hAnsi="Tahoma" w:cs="Tahoma"/>
          <w:b/>
          <w:bCs/>
          <w:sz w:val="18"/>
          <w:szCs w:val="18"/>
        </w:rPr>
        <w:tab/>
      </w:r>
    </w:p>
    <w:p w:rsidR="00C06C87" w:rsidRDefault="00C06C87">
      <w:pPr>
        <w:rPr>
          <w:rFonts w:ascii="Tahoma" w:hAnsi="Tahoma" w:cs="Tahoma"/>
          <w:i/>
          <w:iCs/>
          <w:sz w:val="18"/>
          <w:szCs w:val="18"/>
        </w:rPr>
      </w:pPr>
      <w:r>
        <w:rPr>
          <w:rStyle w:val="WW-DefaultParagraphFont11"/>
          <w:rFonts w:ascii="Tahoma" w:hAnsi="Tahoma" w:cs="Tahoma"/>
          <w:bCs/>
          <w:i/>
          <w:sz w:val="18"/>
          <w:szCs w:val="18"/>
        </w:rPr>
        <w:t xml:space="preserve">Nov 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2008 – Dec 2008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 xml:space="preserve">Razorfish Inc. (formerly Avenue A | Razorfish) is one of the world's largest interactive agencies and was acquired by Microsoft in May 2007. </w:t>
      </w:r>
    </w:p>
    <w:p w:rsidR="00C06C87" w:rsidRDefault="00C06C87">
      <w:pPr>
        <w:numPr>
          <w:ilvl w:val="0"/>
          <w:numId w:val="22"/>
        </w:numPr>
        <w:tabs>
          <w:tab w:val="left" w:pos="144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Project initiation and off-shoring of various e-commerce projects for O2-Telefonica, providing holiday cover for AARF project managers and augmenting delivery capabilities in preparation for Q1 2009.</w:t>
      </w:r>
    </w:p>
    <w:p w:rsidR="00C06C87" w:rsidRDefault="00C06C87">
      <w:pPr>
        <w:numPr>
          <w:ilvl w:val="0"/>
          <w:numId w:val="22"/>
        </w:numPr>
        <w:tabs>
          <w:tab w:val="left" w:pos="144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Chairing JAD Sessions, product workshops and negotiations with </w:t>
      </w:r>
      <w:r w:rsidR="00C54AE2">
        <w:rPr>
          <w:rFonts w:ascii="Tahoma" w:hAnsi="Tahoma" w:cs="Tahoma"/>
          <w:sz w:val="18"/>
          <w:szCs w:val="18"/>
        </w:rPr>
        <w:t>on-site</w:t>
      </w:r>
      <w:r>
        <w:rPr>
          <w:rFonts w:ascii="Tahoma" w:hAnsi="Tahoma" w:cs="Tahoma"/>
          <w:sz w:val="18"/>
          <w:szCs w:val="18"/>
        </w:rPr>
        <w:t xml:space="preserve"> customers and various suppliers including EPAM (Hungary), Logica, IBM and Segala. </w:t>
      </w:r>
    </w:p>
    <w:p w:rsidR="00C06C87" w:rsidRDefault="00C06C87">
      <w:pPr>
        <w:numPr>
          <w:ilvl w:val="0"/>
          <w:numId w:val="22"/>
        </w:numPr>
        <w:tabs>
          <w:tab w:val="left" w:pos="144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Projects initiated:</w:t>
      </w:r>
    </w:p>
    <w:p w:rsidR="00C06C87" w:rsidRDefault="00C06C87">
      <w:pPr>
        <w:numPr>
          <w:ilvl w:val="1"/>
          <w:numId w:val="3"/>
        </w:numPr>
        <w:tabs>
          <w:tab w:val="left" w:pos="21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Zeppelin – Building new AJAX portal over iPhone activation platform to support a SIM card mass distribution campaign. London based JAD sessions / offshore development in Hungary (EPAM). </w:t>
      </w:r>
    </w:p>
    <w:p w:rsidR="00C06C87" w:rsidRDefault="00C06C87">
      <w:pPr>
        <w:numPr>
          <w:ilvl w:val="1"/>
          <w:numId w:val="3"/>
        </w:numPr>
        <w:tabs>
          <w:tab w:val="left" w:pos="216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Timberlake - Upgrades to O2 Online shop to allow O2 customers to register for a branded Visa Debit Card issued by RBS from the O2 Money micro site. Technologies: JSP, JBoss &amp; Liferay CMS.</w:t>
      </w:r>
    </w:p>
    <w:p w:rsidR="00C06C87" w:rsidRDefault="00C06C87">
      <w:pPr>
        <w:numPr>
          <w:ilvl w:val="1"/>
          <w:numId w:val="3"/>
        </w:numPr>
        <w:tabs>
          <w:tab w:val="left" w:pos="2160"/>
        </w:tabs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Dolly - Rollout of improved credit vetting to O2 online shop, leveraging credit segmentation on post-pay mobile customers to reduce costs and financial risk.</w:t>
      </w:r>
    </w:p>
    <w:p w:rsidR="00C06C87" w:rsidRDefault="00C06C87">
      <w:pPr>
        <w:rPr>
          <w:rFonts w:ascii="Tahoma" w:hAnsi="Tahoma" w:cs="Tahoma"/>
          <w:b/>
          <w:bCs/>
          <w:sz w:val="18"/>
          <w:szCs w:val="18"/>
        </w:rPr>
      </w:pPr>
    </w:p>
    <w:p w:rsidR="00C06C87" w:rsidRDefault="00C06C87">
      <w:pPr>
        <w:rPr>
          <w:rStyle w:val="WW-DefaultParagraphFont11"/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BBC Worldwide,</w:t>
      </w:r>
      <w:r>
        <w:rPr>
          <w:rFonts w:ascii="Tahoma" w:hAnsi="Tahoma" w:cs="Tahoma"/>
          <w:b/>
          <w:bCs/>
          <w:sz w:val="18"/>
          <w:szCs w:val="18"/>
        </w:rPr>
        <w:tab/>
        <w:t xml:space="preserve"> Technical Project Manager (CRM) (contract)</w:t>
      </w:r>
    </w:p>
    <w:p w:rsidR="00C06C87" w:rsidRDefault="00C06C87">
      <w:pPr>
        <w:rPr>
          <w:rStyle w:val="WW-DefaultParagraphFont11"/>
          <w:rFonts w:ascii="Tahoma" w:hAnsi="Tahoma" w:cs="Tahoma"/>
          <w:i/>
          <w:iCs/>
          <w:sz w:val="18"/>
          <w:szCs w:val="18"/>
        </w:rPr>
      </w:pPr>
      <w:r>
        <w:rPr>
          <w:rStyle w:val="WW-DefaultParagraphFont11"/>
          <w:rFonts w:ascii="Tahoma" w:hAnsi="Tahoma" w:cs="Tahoma"/>
          <w:bCs/>
          <w:i/>
          <w:sz w:val="18"/>
          <w:szCs w:val="18"/>
        </w:rPr>
        <w:t>Jul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 2008 – Oct 2008</w:t>
      </w:r>
      <w:r w:rsidR="00874956"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 </w:t>
      </w:r>
    </w:p>
    <w:p w:rsidR="00C06C87" w:rsidRDefault="00AC2883">
      <w:pPr>
        <w:rPr>
          <w:rStyle w:val="WW-DefaultParagraphFont11"/>
          <w:rFonts w:ascii="Tahoma" w:hAnsi="Tahoma" w:cs="Tahoma"/>
          <w:sz w:val="18"/>
          <w:szCs w:val="18"/>
        </w:rPr>
      </w:pPr>
      <w:r w:rsidRPr="00AC2883"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BBC Worldwide Ltd. was the wholly owned commercial subsidiary of the BBC </w:t>
      </w:r>
      <w:r w:rsidR="00C06C87">
        <w:rPr>
          <w:rStyle w:val="WW-DefaultParagraphFont11"/>
          <w:rFonts w:ascii="Tahoma" w:hAnsi="Tahoma" w:cs="Tahoma"/>
          <w:i/>
          <w:iCs/>
          <w:sz w:val="18"/>
          <w:szCs w:val="18"/>
        </w:rPr>
        <w:t>with a global turnover of £916 million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.</w:t>
      </w:r>
      <w:r w:rsidR="00C06C87"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 </w:t>
      </w:r>
    </w:p>
    <w:p w:rsidR="00C06C87" w:rsidRDefault="00C06C87">
      <w:pPr>
        <w:numPr>
          <w:ilvl w:val="0"/>
          <w:numId w:val="23"/>
        </w:numPr>
        <w:tabs>
          <w:tab w:val="left" w:pos="1440"/>
        </w:tabs>
        <w:rPr>
          <w:rFonts w:ascii="Tahoma" w:hAnsi="Tahoma" w:cs="Tahoma"/>
          <w:sz w:val="18"/>
          <w:szCs w:val="18"/>
        </w:rPr>
      </w:pPr>
      <w:r>
        <w:rPr>
          <w:rStyle w:val="WW-DefaultParagraphFont11"/>
          <w:rFonts w:ascii="Tahoma" w:hAnsi="Tahoma" w:cs="Tahoma"/>
          <w:sz w:val="18"/>
          <w:szCs w:val="18"/>
        </w:rPr>
        <w:t xml:space="preserve">Webclics &amp; Mediabox – Business analyst &amp; project manager on legally sensitive integration between the BBCs product licensing systems and a 3rd party production management portal, coordinating teams from BBCWW, Siemens and WebMediaTools (US), running JAD sessions, capturing user requirements, interface specification, test cases and exit criteria (ASP.NET, NHybernate). </w:t>
      </w:r>
    </w:p>
    <w:p w:rsidR="00C06C87" w:rsidRDefault="00C06C87">
      <w:pPr>
        <w:numPr>
          <w:ilvl w:val="0"/>
          <w:numId w:val="23"/>
        </w:numPr>
        <w:tabs>
          <w:tab w:val="left" w:pos="1440"/>
        </w:tabs>
        <w:rPr>
          <w:rStyle w:val="WW-DefaultParagraphFont11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Digital Hub V3 – </w:t>
      </w:r>
      <w:r w:rsidR="005E5A63">
        <w:rPr>
          <w:rFonts w:ascii="Tahoma" w:hAnsi="Tahoma" w:cs="Tahoma"/>
          <w:sz w:val="18"/>
          <w:szCs w:val="18"/>
        </w:rPr>
        <w:t>I</w:t>
      </w:r>
      <w:r>
        <w:rPr>
          <w:rFonts w:ascii="Tahoma" w:hAnsi="Tahoma" w:cs="Tahoma"/>
          <w:sz w:val="18"/>
          <w:szCs w:val="18"/>
        </w:rPr>
        <w:t>nterim programme management for rollout of BBCWW central streaming media platform; delivering major upgrades, negotiating integration with new facilities house</w:t>
      </w:r>
      <w:r w:rsidR="005E5A63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>, relocating project team</w:t>
      </w:r>
      <w:r w:rsidR="005E5A63">
        <w:rPr>
          <w:rFonts w:ascii="Tahoma" w:hAnsi="Tahoma" w:cs="Tahoma"/>
          <w:sz w:val="18"/>
          <w:szCs w:val="18"/>
        </w:rPr>
        <w:t>s</w:t>
      </w:r>
      <w:r>
        <w:rPr>
          <w:rFonts w:ascii="Tahoma" w:hAnsi="Tahoma" w:cs="Tahoma"/>
          <w:sz w:val="18"/>
          <w:szCs w:val="18"/>
        </w:rPr>
        <w:t xml:space="preserve"> and optimising agile processes across the programme (estimation, backlog creation, budgeting and knowledge transfer). Also acted as Scrum Master for 15-man project team.</w:t>
      </w:r>
    </w:p>
    <w:p w:rsidR="00C06C87" w:rsidRDefault="00C06C87">
      <w:pPr>
        <w:numPr>
          <w:ilvl w:val="0"/>
          <w:numId w:val="23"/>
        </w:numPr>
        <w:tabs>
          <w:tab w:val="left" w:pos="1440"/>
        </w:tabs>
        <w:rPr>
          <w:rFonts w:ascii="Tahoma" w:hAnsi="Tahoma" w:cs="Tahoma"/>
          <w:sz w:val="18"/>
          <w:szCs w:val="18"/>
        </w:rPr>
      </w:pPr>
      <w:r>
        <w:rPr>
          <w:rStyle w:val="WW-DefaultParagraphFont11"/>
          <w:rFonts w:ascii="Tahoma" w:hAnsi="Tahoma" w:cs="Tahoma"/>
          <w:sz w:val="18"/>
          <w:szCs w:val="18"/>
        </w:rPr>
        <w:t xml:space="preserve">MG ISS Contract &amp; Licensing – </w:t>
      </w:r>
      <w:r w:rsidR="005E5A63">
        <w:rPr>
          <w:rStyle w:val="WW-DefaultParagraphFont11"/>
          <w:rFonts w:ascii="Tahoma" w:hAnsi="Tahoma" w:cs="Tahoma"/>
          <w:sz w:val="18"/>
          <w:szCs w:val="18"/>
        </w:rPr>
        <w:t xml:space="preserve">Lead </w:t>
      </w:r>
      <w:r>
        <w:rPr>
          <w:rStyle w:val="WW-DefaultParagraphFont11"/>
          <w:rFonts w:ascii="Tahoma" w:hAnsi="Tahoma" w:cs="Tahoma"/>
          <w:sz w:val="18"/>
          <w:szCs w:val="18"/>
        </w:rPr>
        <w:t>business and systems analysis team in re-baselining a £750K programme of updates to BBC Motion Gallery’s sales infrastructure including: integration with Microsoft CRM 3.0 and SAP BW using BizTalk; e-commerce integration; financial &amp; sales reporting; release of custom ASP.NET 3.5/SQL Server workflow application and co-ordination with a 3rd party accounts receivable partner (Steria).</w:t>
      </w:r>
    </w:p>
    <w:p w:rsidR="00C06C87" w:rsidRDefault="00C06C87">
      <w:pPr>
        <w:numPr>
          <w:ilvl w:val="0"/>
          <w:numId w:val="23"/>
        </w:numPr>
        <w:tabs>
          <w:tab w:val="left" w:pos="144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SPS Upgrade - Managed upgrades to group wide sales processing system, including rollout to all BBC departments and integration with digital media, logistics and production portal systems.</w:t>
      </w:r>
    </w:p>
    <w:p w:rsidR="00C06C87" w:rsidRDefault="00C06C87">
      <w:pPr>
        <w:numPr>
          <w:ilvl w:val="0"/>
          <w:numId w:val="23"/>
        </w:numPr>
        <w:tabs>
          <w:tab w:val="left" w:pos="1440"/>
        </w:tabs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SharePoint Extranet – Initiated upgrade of BBCWs SharePoint extranet to allow rollout to 4000 users across various BBC departments (World Service, Content &amp; Production </w:t>
      </w:r>
      <w:r w:rsidR="00C54AE2">
        <w:rPr>
          <w:rFonts w:ascii="Tahoma" w:hAnsi="Tahoma" w:cs="Tahoma"/>
          <w:sz w:val="18"/>
          <w:szCs w:val="18"/>
        </w:rPr>
        <w:t>etc.</w:t>
      </w:r>
      <w:r>
        <w:rPr>
          <w:rFonts w:ascii="Tahoma" w:hAnsi="Tahoma" w:cs="Tahoma"/>
          <w:sz w:val="18"/>
          <w:szCs w:val="18"/>
        </w:rPr>
        <w:t>).</w:t>
      </w:r>
    </w:p>
    <w:p w:rsidR="00C06C87" w:rsidRDefault="00C06C87">
      <w:pPr>
        <w:ind w:left="720"/>
        <w:rPr>
          <w:rFonts w:ascii="Tahoma" w:hAnsi="Tahoma" w:cs="Tahoma"/>
          <w:b/>
          <w:bCs/>
          <w:sz w:val="18"/>
          <w:szCs w:val="18"/>
        </w:rPr>
      </w:pPr>
    </w:p>
    <w:p w:rsidR="00C06C87" w:rsidRDefault="00C06C87">
      <w:pPr>
        <w:rPr>
          <w:rStyle w:val="WW-DefaultParagraphFont11"/>
          <w:rFonts w:ascii="Tahoma" w:hAnsi="Tahoma" w:cs="Tahoma"/>
          <w:bCs/>
          <w:i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Cheap Flights Ltd,</w:t>
      </w:r>
      <w:r>
        <w:rPr>
          <w:rFonts w:ascii="Tahoma" w:hAnsi="Tahoma" w:cs="Tahoma"/>
          <w:b/>
          <w:bCs/>
          <w:sz w:val="18"/>
          <w:szCs w:val="18"/>
        </w:rPr>
        <w:tab/>
        <w:t>Agile Project Manager (contract to perm)</w:t>
      </w:r>
    </w:p>
    <w:p w:rsidR="00C06C87" w:rsidRDefault="00C06C87">
      <w:pPr>
        <w:rPr>
          <w:rStyle w:val="WW-DefaultParagraphFont11"/>
          <w:rFonts w:ascii="Tahoma" w:hAnsi="Tahoma" w:cs="Tahoma"/>
          <w:i/>
          <w:iCs/>
          <w:sz w:val="18"/>
          <w:szCs w:val="18"/>
        </w:rPr>
      </w:pPr>
      <w:r>
        <w:rPr>
          <w:rStyle w:val="WW-DefaultParagraphFont11"/>
          <w:rFonts w:ascii="Tahoma" w:hAnsi="Tahoma" w:cs="Tahoma"/>
          <w:bCs/>
          <w:i/>
          <w:sz w:val="18"/>
          <w:szCs w:val="18"/>
        </w:rPr>
        <w:t>October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 2007 – July 2008</w:t>
      </w:r>
    </w:p>
    <w:p w:rsidR="00C06C87" w:rsidRDefault="00AC2883">
      <w:pPr>
        <w:pStyle w:val="BodyText"/>
        <w:rPr>
          <w:rFonts w:ascii="Tahoma" w:hAnsi="Tahoma" w:cs="Tahoma"/>
          <w:sz w:val="18"/>
          <w:szCs w:val="18"/>
        </w:rPr>
      </w:pPr>
      <w:r w:rsidRPr="00AC2883">
        <w:rPr>
          <w:rStyle w:val="WW-DefaultParagraphFont11"/>
          <w:rFonts w:ascii="Tahoma" w:hAnsi="Tahoma" w:cs="Tahoma"/>
          <w:i/>
          <w:iCs/>
          <w:sz w:val="18"/>
          <w:szCs w:val="18"/>
        </w:rPr>
        <w:t>Cheapflights is a travel fare aggregator and travel fare metasearch engine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 </w:t>
      </w:r>
      <w:r w:rsidRPr="00AC2883"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(now part of the Booking Holdings subsidiary Kayak.com). </w:t>
      </w:r>
    </w:p>
    <w:p w:rsidR="00C06C87" w:rsidRDefault="00C06C87">
      <w:pPr>
        <w:numPr>
          <w:ilvl w:val="0"/>
          <w:numId w:val="24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Product management– Proxy business owner, Scrum Master and Business Analyst for international teams supporting Cheapflights various portals. Provided project and programme management, reporting to global stakeholders on </w:t>
      </w:r>
      <w:r w:rsidR="00C54AE2">
        <w:rPr>
          <w:rFonts w:ascii="Tahoma" w:hAnsi="Tahoma" w:cs="Tahoma"/>
          <w:sz w:val="18"/>
          <w:szCs w:val="18"/>
        </w:rPr>
        <w:t>business-critical</w:t>
      </w:r>
      <w:r>
        <w:rPr>
          <w:rFonts w:ascii="Tahoma" w:hAnsi="Tahoma" w:cs="Tahoma"/>
          <w:sz w:val="18"/>
          <w:szCs w:val="18"/>
        </w:rPr>
        <w:t xml:space="preserve"> e-commerce projects, SEO initiatives and enhancement requests delivered through weekly agile release cycles in the UK, US and Canada. Also managed technical delivery team (10 reports). </w:t>
      </w:r>
    </w:p>
    <w:p w:rsidR="00C06C87" w:rsidRDefault="00C06C87">
      <w:pPr>
        <w:numPr>
          <w:ilvl w:val="0"/>
          <w:numId w:val="24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Cheapflights redesign – Coordinated change control &amp; business continuity during rollout of new US &amp; UK portals, ensuring delivery of project components and dependencies into production with minimal commercial impact. </w:t>
      </w:r>
    </w:p>
    <w:p w:rsidR="00C06C87" w:rsidRDefault="00C06C87">
      <w:pPr>
        <w:numPr>
          <w:ilvl w:val="0"/>
          <w:numId w:val="24"/>
        </w:numPr>
        <w:tabs>
          <w:tab w:val="left" w:pos="1440"/>
          <w:tab w:val="left" w:pos="12000"/>
        </w:tabs>
        <w:rPr>
          <w:rStyle w:val="WW-DefaultParagraphFont11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CRM Migration – Business Systems Analyst and PM. Managed external suppliers and business stakeholders (finance, marketing, sales) in migration of CRM from </w:t>
      </w:r>
      <w:r w:rsidR="0030076C">
        <w:rPr>
          <w:rFonts w:ascii="Tahoma" w:hAnsi="Tahoma" w:cs="Tahoma"/>
          <w:sz w:val="18"/>
          <w:szCs w:val="18"/>
        </w:rPr>
        <w:t>Salesforce</w:t>
      </w:r>
      <w:r>
        <w:rPr>
          <w:rFonts w:ascii="Tahoma" w:hAnsi="Tahoma" w:cs="Tahoma"/>
          <w:sz w:val="18"/>
          <w:szCs w:val="18"/>
        </w:rPr>
        <w:t xml:space="preserve"> to Microsoft CRM 4.0 in preparation for e-commerce integration with Cheapflights ASP.NET web portal architecture. Included chairing process workshops, gap analysis of existing CRM pipeline and capture of user requirements / use cases. Responsibilities included hands on administration of legacy Salesforce and new Dynamics instance working to agile release cycles.</w:t>
      </w:r>
    </w:p>
    <w:p w:rsidR="00C06C87" w:rsidRDefault="00C06C87">
      <w:pPr>
        <w:numPr>
          <w:ilvl w:val="0"/>
          <w:numId w:val="24"/>
        </w:numPr>
        <w:tabs>
          <w:tab w:val="left" w:pos="1440"/>
          <w:tab w:val="left" w:pos="12000"/>
        </w:tabs>
        <w:rPr>
          <w:rFonts w:ascii="Tahoma" w:hAnsi="Tahoma" w:cs="Tahoma"/>
          <w:b/>
          <w:bCs/>
          <w:sz w:val="18"/>
          <w:szCs w:val="18"/>
        </w:rPr>
      </w:pPr>
      <w:r>
        <w:rPr>
          <w:rStyle w:val="WW-DefaultParagraphFont11"/>
          <w:rFonts w:ascii="Tahoma" w:hAnsi="Tahoma" w:cs="Tahoma"/>
          <w:sz w:val="18"/>
          <w:szCs w:val="18"/>
        </w:rPr>
        <w:t>Analytics Roadmap – Programme management of multiple analytics work streams, including procurement of a new analytics platform, creating an agile reporting capability, building a central analytics data warehouse (SQL analysis serv</w:t>
      </w:r>
      <w:r>
        <w:rPr>
          <w:rStyle w:val="WW-DefaultParagraphFont11"/>
          <w:rFonts w:ascii="Tahoma" w:hAnsi="Tahoma" w:cs="Tahoma"/>
          <w:bCs/>
          <w:sz w:val="18"/>
          <w:szCs w:val="18"/>
        </w:rPr>
        <w:t>i</w:t>
      </w:r>
      <w:r>
        <w:rPr>
          <w:rStyle w:val="WW-DefaultParagraphFont11"/>
          <w:rFonts w:ascii="Tahoma" w:hAnsi="Tahoma" w:cs="Tahoma"/>
          <w:sz w:val="18"/>
          <w:szCs w:val="18"/>
        </w:rPr>
        <w:t>ces) and coordinating feasibility studies and POCs for CPA billing, Geo IP targeting and lifetime value reporting.</w:t>
      </w:r>
    </w:p>
    <w:p w:rsidR="00C06C87" w:rsidRDefault="00C06C87">
      <w:pPr>
        <w:ind w:left="360"/>
        <w:rPr>
          <w:rFonts w:ascii="Tahoma" w:hAnsi="Tahoma" w:cs="Tahoma"/>
          <w:b/>
          <w:bCs/>
          <w:sz w:val="18"/>
          <w:szCs w:val="18"/>
        </w:rPr>
      </w:pPr>
    </w:p>
    <w:p w:rsidR="00303C85" w:rsidRDefault="00303C85" w:rsidP="00303C85">
      <w:pPr>
        <w:rPr>
          <w:rStyle w:val="WW-DefaultParagraphFont11"/>
          <w:rFonts w:ascii="Tahoma" w:hAnsi="Tahoma" w:cs="Tahoma"/>
          <w:bCs/>
          <w:i/>
          <w:sz w:val="18"/>
          <w:szCs w:val="18"/>
        </w:rPr>
      </w:pPr>
      <w:r w:rsidRPr="00303C85">
        <w:rPr>
          <w:rFonts w:ascii="Tahoma" w:hAnsi="Tahoma" w:cs="Tahoma"/>
          <w:b/>
          <w:bCs/>
          <w:sz w:val="18"/>
          <w:szCs w:val="18"/>
        </w:rPr>
        <w:t>Reed Business Information,</w:t>
      </w:r>
      <w:r w:rsidRPr="00303C85">
        <w:rPr>
          <w:rFonts w:ascii="Tahoma" w:hAnsi="Tahoma" w:cs="Tahoma"/>
          <w:b/>
          <w:bCs/>
          <w:sz w:val="18"/>
          <w:szCs w:val="18"/>
        </w:rPr>
        <w:tab/>
        <w:t>Technical Project Manager / Scrum Master / Development Manager</w:t>
      </w:r>
    </w:p>
    <w:p w:rsidR="00303C85" w:rsidRDefault="00303C85" w:rsidP="00303C85">
      <w:pPr>
        <w:rPr>
          <w:rStyle w:val="WW-DefaultParagraphFont11"/>
          <w:rFonts w:ascii="Tahoma" w:hAnsi="Tahoma" w:cs="Tahoma"/>
          <w:i/>
          <w:iCs/>
          <w:sz w:val="18"/>
          <w:szCs w:val="18"/>
        </w:rPr>
      </w:pPr>
      <w:r w:rsidRPr="00303C85">
        <w:rPr>
          <w:rStyle w:val="WW-DefaultParagraphFont11"/>
          <w:rFonts w:ascii="Tahoma" w:hAnsi="Tahoma" w:cs="Tahoma"/>
          <w:bCs/>
          <w:i/>
          <w:sz w:val="18"/>
          <w:szCs w:val="18"/>
        </w:rPr>
        <w:t>February 2006 – October 2007</w:t>
      </w:r>
    </w:p>
    <w:p w:rsidR="00C06C87" w:rsidRPr="001B79EB" w:rsidRDefault="00303C85">
      <w:pPr>
        <w:pStyle w:val="BodyText"/>
        <w:rPr>
          <w:rFonts w:ascii="Tahoma" w:hAnsi="Tahoma" w:cs="Tahoma"/>
          <w:sz w:val="18"/>
          <w:szCs w:val="18"/>
        </w:rPr>
      </w:pPr>
      <w:r w:rsidRPr="00303C85">
        <w:rPr>
          <w:rStyle w:val="WW-DefaultParagraphFont11"/>
          <w:rFonts w:ascii="Tahoma" w:hAnsi="Tahoma" w:cs="Tahoma"/>
          <w:i/>
          <w:iCs/>
          <w:sz w:val="18"/>
          <w:szCs w:val="18"/>
        </w:rPr>
        <w:t>RBI was Europe’s biggest B2B media company with a more than 100 news and information products, awards, conferences and directories, covering 18 markets. Products include Personnel Today, Computer Weekly, Flight Global, ICAO Data and Air Transport Intelligence.</w:t>
      </w:r>
      <w:r w:rsidRPr="00AC2883"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 </w:t>
      </w:r>
    </w:p>
    <w:p w:rsidR="00C06C87" w:rsidRDefault="00C06C87">
      <w:pPr>
        <w:numPr>
          <w:ilvl w:val="0"/>
          <w:numId w:val="25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RBGSS SEO Programme – Managed agile delivery of SEO enhancements across 12 B2B publications including: PPC optimisation; upgrades to organic SEO; procuring traffic analysis software; coordinating link building strategies; introducing automated SEO testing and creating traffic drivers such as widgets, landing pages and RSS mash-ups. Responsibilities included sharing </w:t>
      </w:r>
      <w:r w:rsidR="00F02C3F">
        <w:rPr>
          <w:rFonts w:ascii="Tahoma" w:hAnsi="Tahoma" w:cs="Tahoma"/>
          <w:sz w:val="18"/>
          <w:szCs w:val="18"/>
        </w:rPr>
        <w:t xml:space="preserve">product management </w:t>
      </w:r>
      <w:r>
        <w:rPr>
          <w:rFonts w:ascii="Tahoma" w:hAnsi="Tahoma" w:cs="Tahoma"/>
          <w:sz w:val="18"/>
          <w:szCs w:val="18"/>
        </w:rPr>
        <w:t>workload with business analysts in vertical marketing teams.</w:t>
      </w:r>
    </w:p>
    <w:p w:rsidR="00C06C87" w:rsidRDefault="00C06C87">
      <w:pPr>
        <w:numPr>
          <w:ilvl w:val="0"/>
          <w:numId w:val="25"/>
        </w:numPr>
        <w:tabs>
          <w:tab w:val="left" w:pos="1440"/>
          <w:tab w:val="left" w:pos="12000"/>
        </w:tabs>
        <w:rPr>
          <w:rStyle w:val="WW-DefaultParagraphFont11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MarkLogic Rollout – Managed the integration and deployment of an XML</w:t>
      </w:r>
      <w:r w:rsidR="00F02C3F">
        <w:rPr>
          <w:rFonts w:ascii="Tahoma" w:hAnsi="Tahoma" w:cs="Tahoma"/>
          <w:sz w:val="18"/>
          <w:szCs w:val="18"/>
        </w:rPr>
        <w:t xml:space="preserve"> / NoSQL</w:t>
      </w:r>
      <w:r>
        <w:rPr>
          <w:rFonts w:ascii="Tahoma" w:hAnsi="Tahoma" w:cs="Tahoma"/>
          <w:sz w:val="18"/>
          <w:szCs w:val="18"/>
        </w:rPr>
        <w:t xml:space="preserve"> database into Flightglobal.com allowing instant categorisation of content for re-purposing across Reeds B2B publications &amp; search platform. </w:t>
      </w:r>
    </w:p>
    <w:p w:rsidR="00C06C87" w:rsidRDefault="00C06C87">
      <w:pPr>
        <w:numPr>
          <w:ilvl w:val="0"/>
          <w:numId w:val="25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Style w:val="WW-DefaultParagraphFont11"/>
          <w:rFonts w:ascii="Tahoma" w:hAnsi="Tahoma" w:cs="Tahoma"/>
          <w:sz w:val="18"/>
          <w:szCs w:val="18"/>
        </w:rPr>
        <w:t>EasySite Rollout – Managed fixed price rollout of a 3rd party CMS system, building a repeatable product offering of promotional microsites for third</w:t>
      </w:r>
      <w:r>
        <w:rPr>
          <w:rStyle w:val="WW-DefaultParagraphFont11"/>
          <w:rFonts w:ascii="Tahoma" w:hAnsi="Tahoma" w:cs="Tahoma"/>
          <w:position w:val="22"/>
          <w:sz w:val="16"/>
          <w:szCs w:val="16"/>
        </w:rPr>
        <w:t xml:space="preserve"> </w:t>
      </w:r>
      <w:r>
        <w:rPr>
          <w:rStyle w:val="WW-DefaultParagraphFont11"/>
          <w:rFonts w:ascii="Tahoma" w:hAnsi="Tahoma" w:cs="Tahoma"/>
          <w:sz w:val="18"/>
          <w:szCs w:val="18"/>
        </w:rPr>
        <w:t xml:space="preserve">parties and online media packs for RBI’s B2B publications. </w:t>
      </w:r>
    </w:p>
    <w:p w:rsidR="00C06C87" w:rsidRDefault="00C06C87">
      <w:pPr>
        <w:numPr>
          <w:ilvl w:val="0"/>
          <w:numId w:val="25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Movable Type Rollout - Coordinated project team in rollout of a new blogging platform, including migration from a legacy internal system, creative design, infrastructure planning / procurement and search engine optimisation, enabling over 200 B2B blogs by industry experts to be launched within a year. </w:t>
      </w:r>
    </w:p>
    <w:p w:rsidR="00C06C87" w:rsidRDefault="00C06C87">
      <w:pPr>
        <w:numPr>
          <w:ilvl w:val="0"/>
          <w:numId w:val="25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DMG Micro sites - Coordinated creative, editorial, operations and technical teams in rapid construction of various campaign portals. Clients: HSBC, T-Mobile, TTG, BT, O2, Orange. </w:t>
      </w:r>
    </w:p>
    <w:p w:rsidR="00C06C87" w:rsidRDefault="00C06C87">
      <w:pPr>
        <w:numPr>
          <w:ilvl w:val="0"/>
          <w:numId w:val="25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2006 Air Shows - as above with various aerospace events for the Aerospace Industry (Farnborough, Berlin, NBAA). </w:t>
      </w:r>
    </w:p>
    <w:p w:rsidR="00C06C87" w:rsidRDefault="00C06C87">
      <w:pPr>
        <w:numPr>
          <w:ilvl w:val="0"/>
          <w:numId w:val="25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Hitbox Rollout - managed the evaluation and rollout of Hitbox web analytics across the RBI community sites to enable integration of traffic statistics with CRM data in </w:t>
      </w:r>
      <w:r w:rsidR="0030076C">
        <w:rPr>
          <w:rFonts w:ascii="Tahoma" w:hAnsi="Tahoma" w:cs="Tahoma"/>
          <w:sz w:val="18"/>
          <w:szCs w:val="18"/>
        </w:rPr>
        <w:t>Salesforce</w:t>
      </w:r>
      <w:r>
        <w:rPr>
          <w:rFonts w:ascii="Tahoma" w:hAnsi="Tahoma" w:cs="Tahoma"/>
          <w:sz w:val="18"/>
          <w:szCs w:val="18"/>
        </w:rPr>
        <w:t>.</w:t>
      </w:r>
    </w:p>
    <w:p w:rsidR="00C06C87" w:rsidRDefault="00C06C87">
      <w:pPr>
        <w:numPr>
          <w:ilvl w:val="0"/>
          <w:numId w:val="25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CCP 1.5 Rollout </w:t>
      </w:r>
      <w:r w:rsidR="00F02C3F">
        <w:rPr>
          <w:rFonts w:ascii="Tahoma" w:hAnsi="Tahoma" w:cs="Tahoma"/>
          <w:sz w:val="18"/>
          <w:szCs w:val="18"/>
        </w:rPr>
        <w:t>–</w:t>
      </w:r>
      <w:r>
        <w:rPr>
          <w:rFonts w:ascii="Tahoma" w:hAnsi="Tahoma" w:cs="Tahoma"/>
          <w:sz w:val="18"/>
          <w:szCs w:val="18"/>
        </w:rPr>
        <w:t xml:space="preserve"> </w:t>
      </w:r>
      <w:r w:rsidR="00F02C3F">
        <w:rPr>
          <w:rFonts w:ascii="Tahoma" w:hAnsi="Tahoma" w:cs="Tahoma"/>
          <w:sz w:val="18"/>
          <w:szCs w:val="18"/>
        </w:rPr>
        <w:t xml:space="preserve">Project </w:t>
      </w:r>
      <w:r>
        <w:rPr>
          <w:rFonts w:ascii="Tahoma" w:hAnsi="Tahoma" w:cs="Tahoma"/>
          <w:sz w:val="18"/>
          <w:szCs w:val="18"/>
        </w:rPr>
        <w:t>Managed Flight (Aerospace) and initially ICIS (Chemicals)</w:t>
      </w:r>
      <w:r w:rsidR="00F02C3F" w:rsidRPr="00F02C3F">
        <w:rPr>
          <w:rFonts w:ascii="Tahoma" w:hAnsi="Tahoma" w:cs="Tahoma"/>
          <w:sz w:val="18"/>
          <w:szCs w:val="18"/>
        </w:rPr>
        <w:t xml:space="preserve"> </w:t>
      </w:r>
      <w:r w:rsidR="00F02C3F">
        <w:rPr>
          <w:rFonts w:ascii="Tahoma" w:hAnsi="Tahoma" w:cs="Tahoma"/>
          <w:sz w:val="18"/>
          <w:szCs w:val="18"/>
        </w:rPr>
        <w:t>delivery teams</w:t>
      </w:r>
      <w:r>
        <w:rPr>
          <w:rFonts w:ascii="Tahoma" w:hAnsi="Tahoma" w:cs="Tahoma"/>
          <w:sz w:val="18"/>
          <w:szCs w:val="18"/>
        </w:rPr>
        <w:t xml:space="preserve"> through a 4-month platform migration (CMS, SEO, Blogs, Forums, Events, RSS Feeds) using ASP.NET/SQL server technologies.</w:t>
      </w:r>
    </w:p>
    <w:p w:rsidR="00C06C87" w:rsidRDefault="00C06C87">
      <w:pPr>
        <w:numPr>
          <w:ilvl w:val="0"/>
          <w:numId w:val="26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Zibb Rollout – Integration of FightGlobal.com with Reeds B2B search engine (Zibb), including integration with Flights Aerospace taxonomy and web service architecture.</w:t>
      </w:r>
    </w:p>
    <w:p w:rsidR="00C06C87" w:rsidRDefault="00C06C87">
      <w:pPr>
        <w:numPr>
          <w:ilvl w:val="0"/>
          <w:numId w:val="26"/>
        </w:numPr>
        <w:tabs>
          <w:tab w:val="left" w:pos="1440"/>
          <w:tab w:val="left" w:pos="12000"/>
        </w:tabs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Flight TV – Adding streaming media capability to Flight Globals CMS and coordinating production and hosting of various TV spots from the 2006 Berlin and Farnborough Air shows.</w:t>
      </w:r>
    </w:p>
    <w:p w:rsidR="005432D1" w:rsidRDefault="005432D1" w:rsidP="006C2A54">
      <w:pPr>
        <w:tabs>
          <w:tab w:val="left" w:pos="6363"/>
        </w:tabs>
        <w:rPr>
          <w:rFonts w:ascii="Tahoma" w:hAnsi="Tahoma" w:cs="Tahoma"/>
          <w:b/>
          <w:bCs/>
          <w:sz w:val="18"/>
          <w:szCs w:val="18"/>
        </w:rPr>
      </w:pPr>
    </w:p>
    <w:p w:rsidR="00C06C87" w:rsidRDefault="00C06C87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Business Systems Group,</w:t>
      </w:r>
      <w:r>
        <w:rPr>
          <w:rFonts w:ascii="Tahoma" w:hAnsi="Tahoma" w:cs="Tahoma"/>
          <w:b/>
          <w:bCs/>
          <w:sz w:val="18"/>
          <w:szCs w:val="18"/>
        </w:rPr>
        <w:tab/>
        <w:t>Presales Consultant / Technical Architect (contract)</w:t>
      </w:r>
    </w:p>
    <w:p w:rsidR="00C06C87" w:rsidRDefault="00C06C87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>Oct 2005 – Mar 2006</w:t>
      </w:r>
    </w:p>
    <w:p w:rsidR="00C06C87" w:rsidRDefault="00C06C87">
      <w:pPr>
        <w:pStyle w:val="BodyText"/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>BSG is a Microsoft Double Gold Partner, providing services for blue chip clients including Mapley</w:t>
      </w:r>
      <w:r w:rsidR="00E125B7">
        <w:rPr>
          <w:rFonts w:ascii="Tahoma" w:hAnsi="Tahoma" w:cs="Tahoma"/>
          <w:i/>
          <w:iCs/>
          <w:sz w:val="18"/>
          <w:szCs w:val="18"/>
        </w:rPr>
        <w:t xml:space="preserve">, </w:t>
      </w:r>
      <w:r>
        <w:rPr>
          <w:rFonts w:ascii="Tahoma" w:hAnsi="Tahoma" w:cs="Tahoma"/>
          <w:i/>
          <w:iCs/>
          <w:sz w:val="18"/>
          <w:szCs w:val="18"/>
        </w:rPr>
        <w:t>Trowers and the FSA with a £30 million turnover.</w:t>
      </w:r>
    </w:p>
    <w:p w:rsidR="00C06C87" w:rsidRDefault="00C06C87">
      <w:pPr>
        <w:pStyle w:val="BodyText"/>
        <w:numPr>
          <w:ilvl w:val="0"/>
          <w:numId w:val="27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Presales consulting and business analysis, working to MSF and the Microsoft solution sales process (MSSP).</w:t>
      </w:r>
    </w:p>
    <w:p w:rsidR="00C06C87" w:rsidRDefault="00C06C87">
      <w:pPr>
        <w:pStyle w:val="BodyText"/>
        <w:numPr>
          <w:ilvl w:val="0"/>
          <w:numId w:val="27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Requirements analysis and scope definition for commercial proposals &amp; fixed price bids.</w:t>
      </w:r>
    </w:p>
    <w:p w:rsidR="00C06C87" w:rsidRDefault="00C06C87">
      <w:pPr>
        <w:pStyle w:val="BodyText"/>
        <w:numPr>
          <w:ilvl w:val="0"/>
          <w:numId w:val="27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Business analyst / project lead for internal CRM migration (bespoke Lotus Notes to MS CRM 3.0/exchange).</w:t>
      </w:r>
    </w:p>
    <w:p w:rsidR="00C06C87" w:rsidRDefault="00C06C87">
      <w:pPr>
        <w:pStyle w:val="BodyText"/>
        <w:numPr>
          <w:ilvl w:val="0"/>
          <w:numId w:val="27"/>
        </w:numPr>
        <w:tabs>
          <w:tab w:val="left" w:pos="1440"/>
        </w:tabs>
        <w:spacing w:after="0"/>
        <w:rPr>
          <w:rStyle w:val="WW-DefaultParagraphFont11"/>
          <w:rFonts w:ascii="Tahoma" w:hAnsi="Tahoma" w:cs="Tahoma"/>
          <w:i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Conducting client demonstrations, JAD sessions, training and workshops.</w:t>
      </w:r>
    </w:p>
    <w:p w:rsidR="00C06C87" w:rsidRDefault="00C06C87">
      <w:pPr>
        <w:pStyle w:val="BodyText"/>
        <w:numPr>
          <w:ilvl w:val="0"/>
          <w:numId w:val="27"/>
        </w:numPr>
        <w:tabs>
          <w:tab w:val="left" w:pos="1440"/>
        </w:tabs>
        <w:spacing w:after="0"/>
        <w:rPr>
          <w:rStyle w:val="WW-DefaultParagraphFont11"/>
          <w:rFonts w:ascii="Tahoma" w:hAnsi="Tahoma" w:cs="Tahoma"/>
          <w:sz w:val="18"/>
          <w:szCs w:val="18"/>
        </w:rPr>
      </w:pPr>
      <w:r>
        <w:rPr>
          <w:rStyle w:val="WW-DefaultParagraphFont11"/>
          <w:rFonts w:ascii="Tahoma" w:hAnsi="Tahoma" w:cs="Tahoma"/>
          <w:iCs/>
          <w:sz w:val="18"/>
          <w:szCs w:val="18"/>
        </w:rPr>
        <w:t xml:space="preserve">Defining project plans (PRINCE2 and Scrum) </w:t>
      </w:r>
      <w:r>
        <w:rPr>
          <w:rStyle w:val="WW-DefaultParagraphFont11"/>
          <w:rFonts w:ascii="Tahoma" w:hAnsi="Tahoma" w:cs="Tahoma"/>
          <w:sz w:val="18"/>
          <w:szCs w:val="18"/>
        </w:rPr>
        <w:t>and solution architectures.</w:t>
      </w:r>
    </w:p>
    <w:p w:rsidR="00C06C87" w:rsidRDefault="00C06C87">
      <w:pPr>
        <w:pStyle w:val="BodyText"/>
        <w:numPr>
          <w:ilvl w:val="0"/>
          <w:numId w:val="27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Style w:val="WW-DefaultParagraphFont11"/>
          <w:rFonts w:ascii="Tahoma" w:hAnsi="Tahoma" w:cs="Tahoma"/>
          <w:sz w:val="18"/>
          <w:szCs w:val="18"/>
        </w:rPr>
        <w:t>Competitor analysis of CRM platforms for RFP responses (</w:t>
      </w:r>
      <w:r w:rsidR="0030076C">
        <w:rPr>
          <w:rStyle w:val="WW-DefaultParagraphFont11"/>
          <w:rFonts w:ascii="Tahoma" w:hAnsi="Tahoma" w:cs="Tahoma"/>
          <w:sz w:val="18"/>
          <w:szCs w:val="18"/>
        </w:rPr>
        <w:t>Salesforce</w:t>
      </w:r>
      <w:r>
        <w:rPr>
          <w:rStyle w:val="WW-DefaultParagraphFont11"/>
          <w:rFonts w:ascii="Tahoma" w:hAnsi="Tahoma" w:cs="Tahoma"/>
          <w:sz w:val="18"/>
          <w:szCs w:val="18"/>
        </w:rPr>
        <w:t>, Siebel, SAP etc)</w:t>
      </w:r>
      <w:r w:rsidR="00A05001">
        <w:rPr>
          <w:rStyle w:val="WW-DefaultParagraphFont11"/>
          <w:rFonts w:ascii="Tahoma" w:hAnsi="Tahoma" w:cs="Tahoma"/>
          <w:sz w:val="18"/>
          <w:szCs w:val="18"/>
        </w:rPr>
        <w:t>.</w:t>
      </w:r>
    </w:p>
    <w:p w:rsidR="00C06C87" w:rsidRDefault="00C06C87">
      <w:pPr>
        <w:pStyle w:val="BodyText"/>
        <w:numPr>
          <w:ilvl w:val="0"/>
          <w:numId w:val="27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Performing technology validation and prototyping for customised demonstrations (MS CRM and SharePoint).</w:t>
      </w:r>
    </w:p>
    <w:p w:rsidR="00C06C87" w:rsidRDefault="00C06C87">
      <w:pPr>
        <w:pStyle w:val="BodyText"/>
        <w:numPr>
          <w:ilvl w:val="0"/>
          <w:numId w:val="27"/>
        </w:numPr>
        <w:tabs>
          <w:tab w:val="left" w:pos="1440"/>
        </w:tabs>
        <w:spacing w:after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Core technologies: Microsoft CRM 3.0, MS SharePoint Portal Server 2003 (SPS), SQL 2005 &amp; Analysis Services, Ektron CMS, ASP.NET/C#, MS Project Server. </w:t>
      </w:r>
    </w:p>
    <w:p w:rsidR="00C06C87" w:rsidRDefault="00C06C87">
      <w:pPr>
        <w:pStyle w:val="BodyText"/>
        <w:tabs>
          <w:tab w:val="left" w:pos="5040"/>
        </w:tabs>
        <w:rPr>
          <w:rFonts w:ascii="Tahoma" w:hAnsi="Tahoma" w:cs="Tahoma"/>
          <w:b/>
          <w:bCs/>
          <w:sz w:val="18"/>
          <w:szCs w:val="18"/>
        </w:rPr>
      </w:pPr>
    </w:p>
    <w:p w:rsidR="00C06C87" w:rsidRDefault="00C06C87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Dunnhumby,</w:t>
      </w:r>
      <w:r>
        <w:rPr>
          <w:rFonts w:ascii="Tahoma" w:hAnsi="Tahoma" w:cs="Tahoma"/>
          <w:b/>
          <w:bCs/>
          <w:sz w:val="18"/>
          <w:szCs w:val="18"/>
        </w:rPr>
        <w:tab/>
        <w:t>Senior Software Developer</w:t>
      </w:r>
    </w:p>
    <w:p w:rsidR="00C06C87" w:rsidRDefault="00C06C87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>Apr 2004 – Oct 2005</w:t>
      </w:r>
    </w:p>
    <w:p w:rsidR="00C06C87" w:rsidRDefault="00C06C87">
      <w:pPr>
        <w:pStyle w:val="BodyTex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 xml:space="preserve">Dunnhumby is the marketing solutions consultancy behind Tesco Clubcard, providing services for blue chip clients internationally, with a £250+ million turnover. </w:t>
      </w:r>
    </w:p>
    <w:p w:rsidR="00C06C87" w:rsidRDefault="00C06C87">
      <w:pPr>
        <w:pStyle w:val="BodyText"/>
        <w:numPr>
          <w:ilvl w:val="0"/>
          <w:numId w:val="28"/>
        </w:numPr>
        <w:tabs>
          <w:tab w:val="left" w:pos="1440"/>
          <w:tab w:val="left" w:pos="783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Agile project delivery (DSDM and Scrum) within </w:t>
      </w:r>
      <w:r w:rsidR="005E5A63">
        <w:rPr>
          <w:rFonts w:ascii="Tahoma" w:hAnsi="Tahoma" w:cs="Tahoma"/>
          <w:sz w:val="18"/>
          <w:szCs w:val="18"/>
        </w:rPr>
        <w:t>cross functional</w:t>
      </w:r>
      <w:r>
        <w:rPr>
          <w:rFonts w:ascii="Tahoma" w:hAnsi="Tahoma" w:cs="Tahoma"/>
          <w:sz w:val="18"/>
          <w:szCs w:val="18"/>
        </w:rPr>
        <w:t xml:space="preserve"> teams (data </w:t>
      </w:r>
      <w:r w:rsidR="005E5A63">
        <w:rPr>
          <w:rFonts w:ascii="Tahoma" w:hAnsi="Tahoma" w:cs="Tahoma"/>
          <w:sz w:val="18"/>
          <w:szCs w:val="18"/>
        </w:rPr>
        <w:t>scientists /</w:t>
      </w:r>
      <w:r>
        <w:rPr>
          <w:rFonts w:ascii="Tahoma" w:hAnsi="Tahoma" w:cs="Tahoma"/>
          <w:sz w:val="18"/>
          <w:szCs w:val="18"/>
        </w:rPr>
        <w:t>analysts</w:t>
      </w:r>
      <w:r w:rsidR="005E5A63">
        <w:rPr>
          <w:rFonts w:ascii="Tahoma" w:hAnsi="Tahoma" w:cs="Tahoma"/>
          <w:sz w:val="18"/>
          <w:szCs w:val="18"/>
        </w:rPr>
        <w:t xml:space="preserve"> / </w:t>
      </w:r>
      <w:r>
        <w:rPr>
          <w:rFonts w:ascii="Tahoma" w:hAnsi="Tahoma" w:cs="Tahoma"/>
          <w:sz w:val="18"/>
          <w:szCs w:val="18"/>
        </w:rPr>
        <w:t>creatives).</w:t>
      </w:r>
    </w:p>
    <w:p w:rsidR="00C06C87" w:rsidRDefault="00F02C3F">
      <w:pPr>
        <w:pStyle w:val="BodyText"/>
        <w:numPr>
          <w:ilvl w:val="0"/>
          <w:numId w:val="28"/>
        </w:numPr>
        <w:tabs>
          <w:tab w:val="left" w:pos="1440"/>
          <w:tab w:val="left" w:pos="783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Leading </w:t>
      </w:r>
      <w:r w:rsidR="00C06C87">
        <w:rPr>
          <w:rFonts w:ascii="Tahoma" w:hAnsi="Tahoma" w:cs="Tahoma"/>
          <w:sz w:val="18"/>
          <w:szCs w:val="18"/>
        </w:rPr>
        <w:t>internal cross-disciplinary projects including team management of contract resources.</w:t>
      </w:r>
    </w:p>
    <w:p w:rsidR="00C06C87" w:rsidRDefault="00C06C87">
      <w:pPr>
        <w:pStyle w:val="BodyText"/>
        <w:numPr>
          <w:ilvl w:val="0"/>
          <w:numId w:val="28"/>
        </w:numPr>
        <w:tabs>
          <w:tab w:val="left" w:pos="1440"/>
          <w:tab w:val="left" w:pos="783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Consulting, conceiving and creating multi-tiered marketing intelligence solutions; including analysis of customer loyalty schemes, an award-winning FMCG analysis / reporting tool-set and client-specific data processing utilities.</w:t>
      </w:r>
    </w:p>
    <w:p w:rsidR="00C06C87" w:rsidRDefault="00C06C87">
      <w:pPr>
        <w:pStyle w:val="BodyText"/>
        <w:numPr>
          <w:ilvl w:val="0"/>
          <w:numId w:val="28"/>
        </w:numPr>
        <w:tabs>
          <w:tab w:val="left" w:pos="1440"/>
          <w:tab w:val="left" w:pos="783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Architecture and design of </w:t>
      </w:r>
      <w:r w:rsidR="00C54AE2">
        <w:rPr>
          <w:rFonts w:ascii="Tahoma" w:hAnsi="Tahoma" w:cs="Tahoma"/>
          <w:sz w:val="18"/>
          <w:szCs w:val="18"/>
        </w:rPr>
        <w:t>large-scale</w:t>
      </w:r>
      <w:r>
        <w:rPr>
          <w:rFonts w:ascii="Tahoma" w:hAnsi="Tahoma" w:cs="Tahoma"/>
          <w:sz w:val="18"/>
          <w:szCs w:val="18"/>
        </w:rPr>
        <w:t xml:space="preserve"> .NET systems, modelling using agile techniques, working closely with the professional services team to undertake systems development in a consultancy environment.</w:t>
      </w:r>
    </w:p>
    <w:p w:rsidR="00C06C87" w:rsidRDefault="00C06C87">
      <w:pPr>
        <w:pStyle w:val="BodyText"/>
        <w:numPr>
          <w:ilvl w:val="0"/>
          <w:numId w:val="28"/>
        </w:numPr>
        <w:tabs>
          <w:tab w:val="left" w:pos="1440"/>
          <w:tab w:val="left" w:pos="7830"/>
        </w:tabs>
        <w:spacing w:after="0"/>
        <w:rPr>
          <w:rFonts w:ascii="Tahoma" w:hAnsi="Tahoma" w:cs="Tahoma"/>
          <w:b/>
          <w:bCs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Core technologies: ASP.NET/C# Oracle 8i/9i/10i, Nucleus, Unix Shell Scripts, Cronacle, VMS, Java, XML, XSL, HTML, NUnit, Resharper, Cruise Control, JavaScript and SharePoint.</w:t>
      </w:r>
    </w:p>
    <w:p w:rsidR="00C06C87" w:rsidRDefault="00C06C87">
      <w:pPr>
        <w:ind w:left="-284"/>
        <w:rPr>
          <w:rFonts w:ascii="Tahoma" w:hAnsi="Tahoma" w:cs="Tahoma"/>
          <w:b/>
          <w:bCs/>
          <w:sz w:val="18"/>
          <w:szCs w:val="18"/>
        </w:rPr>
      </w:pPr>
    </w:p>
    <w:p w:rsidR="00C06C87" w:rsidRDefault="00C06C87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b/>
          <w:bCs/>
          <w:sz w:val="18"/>
          <w:szCs w:val="18"/>
        </w:rPr>
        <w:t>LogicaCMG,</w:t>
      </w:r>
      <w:r>
        <w:rPr>
          <w:rFonts w:ascii="Tahoma" w:hAnsi="Tahoma" w:cs="Tahoma"/>
          <w:b/>
          <w:bCs/>
          <w:sz w:val="18"/>
          <w:szCs w:val="18"/>
        </w:rPr>
        <w:tab/>
        <w:t>Senior Software Developer/ Business Analyst (Defence and Government)</w:t>
      </w:r>
    </w:p>
    <w:p w:rsidR="00C06C87" w:rsidRDefault="00C06C87">
      <w:pPr>
        <w:rPr>
          <w:rFonts w:ascii="Tahoma" w:hAnsi="Tahoma" w:cs="Tahoma"/>
          <w:i/>
          <w:iCs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 xml:space="preserve">Oct 2000 - Apr 2004 </w:t>
      </w:r>
    </w:p>
    <w:p w:rsidR="00C06C87" w:rsidRDefault="00C06C87">
      <w:pPr>
        <w:pStyle w:val="BodyText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i/>
          <w:iCs/>
          <w:sz w:val="18"/>
          <w:szCs w:val="18"/>
        </w:rPr>
        <w:t xml:space="preserve">LCMG is an IT and management consultancy delivering, creating and implementing mission critical solutions for global </w:t>
      </w:r>
      <w:r w:rsidR="00C54AE2">
        <w:rPr>
          <w:rFonts w:ascii="Tahoma" w:hAnsi="Tahoma" w:cs="Tahoma"/>
          <w:i/>
          <w:iCs/>
          <w:sz w:val="18"/>
          <w:szCs w:val="18"/>
        </w:rPr>
        <w:t>blue-chip</w:t>
      </w:r>
      <w:r>
        <w:rPr>
          <w:rFonts w:ascii="Tahoma" w:hAnsi="Tahoma" w:cs="Tahoma"/>
          <w:i/>
          <w:iCs/>
          <w:sz w:val="18"/>
          <w:szCs w:val="18"/>
        </w:rPr>
        <w:t xml:space="preserve"> clients across all market sectors.</w:t>
      </w:r>
    </w:p>
    <w:p w:rsidR="00C06C87" w:rsidRDefault="00C06C87">
      <w:pPr>
        <w:pStyle w:val="BodyText"/>
        <w:numPr>
          <w:ilvl w:val="0"/>
          <w:numId w:val="29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RIMNET - Team Lead - ASP/C#.NET</w:t>
      </w:r>
      <w:r w:rsidR="009E5341">
        <w:rPr>
          <w:rFonts w:ascii="Tahoma" w:hAnsi="Tahoma" w:cs="Tahoma"/>
          <w:sz w:val="18"/>
          <w:szCs w:val="18"/>
        </w:rPr>
        <w:t>/SOAP</w:t>
      </w:r>
      <w:r>
        <w:rPr>
          <w:rFonts w:ascii="Tahoma" w:hAnsi="Tahoma" w:cs="Tahoma"/>
          <w:sz w:val="18"/>
          <w:szCs w:val="18"/>
        </w:rPr>
        <w:t xml:space="preserve"> – Radiation Monitoring / Disaster Recovery System – PRINCE2 – DEFRA.</w:t>
      </w:r>
    </w:p>
    <w:p w:rsidR="00C06C87" w:rsidRDefault="00C06C87">
      <w:pPr>
        <w:pStyle w:val="BodyText"/>
        <w:numPr>
          <w:ilvl w:val="0"/>
          <w:numId w:val="29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JPIT</w:t>
      </w:r>
      <w:r>
        <w:rPr>
          <w:rFonts w:ascii="Tahoma" w:hAnsi="Tahoma" w:cs="Tahoma"/>
          <w:sz w:val="18"/>
          <w:szCs w:val="18"/>
        </w:rPr>
        <w:tab/>
        <w:t>- Team Lead/Architect - ASP.NET/</w:t>
      </w:r>
      <w:r w:rsidR="009E5341">
        <w:rPr>
          <w:rFonts w:ascii="Tahoma" w:hAnsi="Tahoma" w:cs="Tahoma"/>
          <w:sz w:val="18"/>
          <w:szCs w:val="18"/>
        </w:rPr>
        <w:t xml:space="preserve">Java/ </w:t>
      </w:r>
      <w:r>
        <w:rPr>
          <w:rFonts w:ascii="Tahoma" w:hAnsi="Tahoma" w:cs="Tahoma"/>
          <w:sz w:val="18"/>
          <w:szCs w:val="18"/>
        </w:rPr>
        <w:t>C#.NET - M</w:t>
      </w:r>
      <w:r w:rsidR="009E5341">
        <w:rPr>
          <w:rFonts w:ascii="Tahoma" w:hAnsi="Tahoma" w:cs="Tahoma"/>
          <w:sz w:val="18"/>
          <w:szCs w:val="18"/>
        </w:rPr>
        <w:t>IS</w:t>
      </w:r>
      <w:r>
        <w:rPr>
          <w:rFonts w:ascii="Tahoma" w:hAnsi="Tahoma" w:cs="Tahoma"/>
          <w:sz w:val="18"/>
          <w:szCs w:val="18"/>
        </w:rPr>
        <w:t xml:space="preserve"> - PRINCE2 - Home Office.</w:t>
      </w:r>
    </w:p>
    <w:p w:rsidR="00C06C87" w:rsidRDefault="00C06C87">
      <w:pPr>
        <w:pStyle w:val="BodyText"/>
        <w:numPr>
          <w:ilvl w:val="0"/>
          <w:numId w:val="29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CAPRI</w:t>
      </w:r>
      <w:r>
        <w:rPr>
          <w:rFonts w:ascii="Tahoma" w:hAnsi="Tahoma" w:cs="Tahoma"/>
          <w:sz w:val="18"/>
          <w:szCs w:val="18"/>
        </w:rPr>
        <w:tab/>
        <w:t xml:space="preserve">- Team Lead - ASP/C#.NET - Management Information System - PRINCE2/RAD – DTI. </w:t>
      </w:r>
    </w:p>
    <w:p w:rsidR="00C06C87" w:rsidRDefault="00C06C87">
      <w:pPr>
        <w:pStyle w:val="BodyText"/>
        <w:numPr>
          <w:ilvl w:val="0"/>
          <w:numId w:val="29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IROSS</w:t>
      </w:r>
      <w:r>
        <w:rPr>
          <w:rFonts w:ascii="Tahoma" w:hAnsi="Tahoma" w:cs="Tahoma"/>
          <w:sz w:val="18"/>
          <w:szCs w:val="18"/>
        </w:rPr>
        <w:tab/>
        <w:t>- QA Manager/Developer - ASP/C#.NET - Military logistics system - PRINCE2 – MOD.</w:t>
      </w:r>
    </w:p>
    <w:p w:rsidR="00C06C87" w:rsidRDefault="00C06C87">
      <w:pPr>
        <w:pStyle w:val="BodyText"/>
        <w:numPr>
          <w:ilvl w:val="0"/>
          <w:numId w:val="29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COMPASS - </w:t>
      </w:r>
      <w:r w:rsidR="00A43C3D">
        <w:rPr>
          <w:rFonts w:ascii="Tahoma" w:hAnsi="Tahoma" w:cs="Tahoma"/>
          <w:sz w:val="18"/>
          <w:szCs w:val="18"/>
        </w:rPr>
        <w:t>System</w:t>
      </w:r>
      <w:r>
        <w:rPr>
          <w:rFonts w:ascii="Tahoma" w:hAnsi="Tahoma" w:cs="Tahoma"/>
          <w:sz w:val="18"/>
          <w:szCs w:val="18"/>
        </w:rPr>
        <w:t xml:space="preserve"> Analyst/Architect - ASP.NET/C#/</w:t>
      </w:r>
      <w:r w:rsidR="00E638FD">
        <w:rPr>
          <w:rFonts w:ascii="Tahoma" w:hAnsi="Tahoma" w:cs="Tahoma"/>
          <w:sz w:val="18"/>
          <w:szCs w:val="18"/>
        </w:rPr>
        <w:t>Java/</w:t>
      </w:r>
      <w:r>
        <w:rPr>
          <w:rFonts w:ascii="Tahoma" w:hAnsi="Tahoma" w:cs="Tahoma"/>
          <w:sz w:val="18"/>
          <w:szCs w:val="18"/>
        </w:rPr>
        <w:t>Oracle/Ilog JRules – case management system – DSDM - Crown Prosecution Service.</w:t>
      </w:r>
    </w:p>
    <w:p w:rsidR="00C06C87" w:rsidRDefault="00C06C87">
      <w:pPr>
        <w:pStyle w:val="BodyText"/>
        <w:numPr>
          <w:ilvl w:val="0"/>
          <w:numId w:val="29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UKMSCS MT   - Developer - C++/Oracle/Ilog Solver – Military network planning suite - PRINCE2/RUP - MOD. </w:t>
      </w:r>
    </w:p>
    <w:p w:rsidR="00A05001" w:rsidRDefault="00C06C87">
      <w:pPr>
        <w:pStyle w:val="BodyText"/>
        <w:numPr>
          <w:ilvl w:val="0"/>
          <w:numId w:val="29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Envisat speval - Developer - Fortran/C++/Java/Oracle/DCL – Flight dynamics - PRINCE2 - European Space Agency.</w:t>
      </w:r>
    </w:p>
    <w:p w:rsidR="00F02C3F" w:rsidRDefault="00C06C87" w:rsidP="00923F19">
      <w:pPr>
        <w:pStyle w:val="BodyText"/>
        <w:numPr>
          <w:ilvl w:val="0"/>
          <w:numId w:val="29"/>
        </w:numPr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  <w:r w:rsidRPr="00923F19">
        <w:rPr>
          <w:rFonts w:ascii="Tahoma" w:hAnsi="Tahoma" w:cs="Tahoma"/>
          <w:sz w:val="18"/>
          <w:szCs w:val="18"/>
        </w:rPr>
        <w:t>Eutelsat - Developer - Fortran/C++/Java/Oracle/DCL/UNIX - Satcoms - RUP - European Satellite Operator.</w:t>
      </w:r>
    </w:p>
    <w:p w:rsidR="00D2530C" w:rsidRPr="00923F19" w:rsidRDefault="00D2530C" w:rsidP="00D2530C">
      <w:pPr>
        <w:pStyle w:val="BodyText"/>
        <w:tabs>
          <w:tab w:val="left" w:pos="1440"/>
        </w:tabs>
        <w:spacing w:after="0"/>
        <w:ind w:left="720"/>
        <w:rPr>
          <w:rFonts w:ascii="Tahoma" w:hAnsi="Tahoma" w:cs="Tahoma"/>
          <w:sz w:val="18"/>
          <w:szCs w:val="18"/>
        </w:rPr>
      </w:pPr>
    </w:p>
    <w:p w:rsidR="001A4196" w:rsidRDefault="001A4196">
      <w:pPr>
        <w:suppressAutoHyphens w:val="0"/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:rsidR="00E40ACB" w:rsidRPr="00923F19" w:rsidRDefault="007302A5" w:rsidP="00F02C3F">
      <w:pPr>
        <w:pStyle w:val="BodyText"/>
        <w:tabs>
          <w:tab w:val="left" w:pos="1440"/>
        </w:tabs>
        <w:spacing w:after="0"/>
        <w:rPr>
          <w:rFonts w:ascii="Tahoma" w:hAnsi="Tahoma" w:cs="Tahoma"/>
          <w:b/>
          <w:sz w:val="20"/>
          <w:szCs w:val="20"/>
        </w:rPr>
      </w:pPr>
      <w:r w:rsidRPr="00923F19">
        <w:rPr>
          <w:rFonts w:ascii="Tahoma" w:hAnsi="Tahoma" w:cs="Tahoma"/>
          <w:b/>
          <w:sz w:val="20"/>
          <w:szCs w:val="20"/>
        </w:rPr>
        <w:t>PROFESSIONAL QUALIFICATIONS</w:t>
      </w:r>
    </w:p>
    <w:p w:rsidR="00A73AD3" w:rsidRPr="00156608" w:rsidRDefault="00A73AD3" w:rsidP="00923F19">
      <w:pPr>
        <w:pStyle w:val="BodyText"/>
        <w:tabs>
          <w:tab w:val="left" w:pos="1440"/>
        </w:tabs>
        <w:spacing w:after="0"/>
        <w:rPr>
          <w:rFonts w:ascii="Tahoma" w:hAnsi="Tahoma" w:cs="Tahoma"/>
          <w:sz w:val="18"/>
          <w:szCs w:val="18"/>
        </w:rPr>
      </w:pPr>
    </w:p>
    <w:p w:rsidR="00E40ACB" w:rsidRDefault="00E40ACB" w:rsidP="00503688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 w:rsidRPr="00E40ACB">
        <w:rPr>
          <w:rFonts w:ascii="Tahoma" w:hAnsi="Tahoma" w:cs="Tahoma"/>
          <w:sz w:val="18"/>
          <w:szCs w:val="18"/>
        </w:rPr>
        <w:t>A</w:t>
      </w:r>
      <w:r w:rsidR="00535A50">
        <w:rPr>
          <w:rFonts w:ascii="Tahoma" w:hAnsi="Tahoma" w:cs="Tahoma"/>
          <w:sz w:val="18"/>
          <w:szCs w:val="18"/>
        </w:rPr>
        <w:t xml:space="preserve">mazon Web Services (AWS) </w:t>
      </w:r>
      <w:r w:rsidRPr="00E40ACB">
        <w:rPr>
          <w:rFonts w:ascii="Tahoma" w:hAnsi="Tahoma" w:cs="Tahoma"/>
          <w:sz w:val="18"/>
          <w:szCs w:val="18"/>
        </w:rPr>
        <w:t>Certified Solutions Architect</w:t>
      </w:r>
      <w:r w:rsidR="00854A82">
        <w:rPr>
          <w:rFonts w:ascii="Tahoma" w:hAnsi="Tahoma" w:cs="Tahoma"/>
          <w:sz w:val="18"/>
          <w:szCs w:val="18"/>
        </w:rPr>
        <w:t xml:space="preserve"> - Associate</w:t>
      </w:r>
    </w:p>
    <w:p w:rsidR="00E31354" w:rsidRDefault="00251BCC" w:rsidP="00503688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 w:rsidRPr="00251BCC">
        <w:rPr>
          <w:rFonts w:ascii="Tahoma" w:hAnsi="Tahoma" w:cs="Tahoma"/>
          <w:sz w:val="18"/>
          <w:szCs w:val="18"/>
        </w:rPr>
        <w:t>TOGAF® Certified</w:t>
      </w:r>
      <w:r>
        <w:rPr>
          <w:rFonts w:ascii="Tahoma" w:hAnsi="Tahoma" w:cs="Tahoma"/>
          <w:sz w:val="18"/>
          <w:szCs w:val="18"/>
        </w:rPr>
        <w:t xml:space="preserve"> (</w:t>
      </w:r>
      <w:r w:rsidR="007F1767">
        <w:rPr>
          <w:rFonts w:ascii="Tahoma" w:hAnsi="Tahoma" w:cs="Tahoma"/>
          <w:sz w:val="18"/>
          <w:szCs w:val="18"/>
        </w:rPr>
        <w:t>Levels 1 &amp; 2)</w:t>
      </w:r>
    </w:p>
    <w:p w:rsidR="00AB571B" w:rsidRDefault="00AB571B" w:rsidP="00503688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 w:rsidRPr="00AB571B">
        <w:rPr>
          <w:rFonts w:ascii="Tahoma" w:hAnsi="Tahoma" w:cs="Tahoma"/>
          <w:sz w:val="18"/>
          <w:szCs w:val="18"/>
        </w:rPr>
        <w:t>MuleSoft Certified Developer - API Design Associate (RAML 1.0)</w:t>
      </w:r>
    </w:p>
    <w:p w:rsidR="00503688" w:rsidRDefault="00503688" w:rsidP="00503688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Certified Application Architect (Licence No:</w:t>
      </w:r>
      <w:r w:rsidRPr="008115CC">
        <w:t xml:space="preserve"> </w:t>
      </w:r>
      <w:r w:rsidR="00DD6FB3" w:rsidRPr="00DD6FB3">
        <w:rPr>
          <w:rFonts w:ascii="Tahoma" w:hAnsi="Tahoma" w:cs="Tahoma"/>
          <w:sz w:val="18"/>
          <w:szCs w:val="18"/>
        </w:rPr>
        <w:t>4675</w:t>
      </w:r>
      <w:r>
        <w:rPr>
          <w:rFonts w:ascii="Tahoma" w:hAnsi="Tahoma" w:cs="Tahoma"/>
          <w:sz w:val="18"/>
          <w:szCs w:val="18"/>
        </w:rPr>
        <w:t xml:space="preserve">) </w:t>
      </w:r>
    </w:p>
    <w:p w:rsidR="00503688" w:rsidRDefault="00503688" w:rsidP="00503688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Certified Sharing and Visibility Designer (Licence No:</w:t>
      </w:r>
      <w:r w:rsidRPr="00503688">
        <w:t xml:space="preserve"> </w:t>
      </w:r>
      <w:r w:rsidRPr="00503688">
        <w:rPr>
          <w:rFonts w:ascii="Tahoma" w:hAnsi="Tahoma" w:cs="Tahoma"/>
          <w:sz w:val="18"/>
          <w:szCs w:val="18"/>
        </w:rPr>
        <w:t>18253223</w:t>
      </w:r>
      <w:r>
        <w:rPr>
          <w:rFonts w:ascii="Tahoma" w:hAnsi="Tahoma" w:cs="Tahoma"/>
          <w:sz w:val="18"/>
          <w:szCs w:val="18"/>
        </w:rPr>
        <w:t xml:space="preserve">) </w:t>
      </w:r>
    </w:p>
    <w:p w:rsidR="008115CC" w:rsidRDefault="008115CC" w:rsidP="008115CC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</w:t>
      </w:r>
      <w:r w:rsidRPr="008115CC">
        <w:rPr>
          <w:rFonts w:ascii="Tahoma" w:hAnsi="Tahoma" w:cs="Tahoma"/>
          <w:sz w:val="18"/>
          <w:szCs w:val="18"/>
        </w:rPr>
        <w:t>Data Architecture &amp; Management Designer</w:t>
      </w:r>
      <w:r>
        <w:rPr>
          <w:rFonts w:ascii="Tahoma" w:hAnsi="Tahoma" w:cs="Tahoma"/>
          <w:sz w:val="18"/>
          <w:szCs w:val="18"/>
        </w:rPr>
        <w:t xml:space="preserve"> (Licence No:</w:t>
      </w:r>
      <w:r w:rsidRPr="008115CC">
        <w:t xml:space="preserve"> </w:t>
      </w:r>
      <w:r w:rsidRPr="008115CC">
        <w:rPr>
          <w:rFonts w:ascii="Tahoma" w:hAnsi="Tahoma" w:cs="Tahoma"/>
          <w:sz w:val="18"/>
          <w:szCs w:val="18"/>
        </w:rPr>
        <w:t>18240767</w:t>
      </w:r>
      <w:r>
        <w:rPr>
          <w:rFonts w:ascii="Tahoma" w:hAnsi="Tahoma" w:cs="Tahoma"/>
          <w:sz w:val="18"/>
          <w:szCs w:val="18"/>
        </w:rPr>
        <w:t xml:space="preserve">) </w:t>
      </w:r>
    </w:p>
    <w:p w:rsidR="00F76EF9" w:rsidRDefault="00F76EF9" w:rsidP="00F76EF9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Certified Marketing Cloud Email Specialist (Licence No:</w:t>
      </w:r>
      <w:r w:rsidRPr="00D91B0C">
        <w:t xml:space="preserve"> </w:t>
      </w:r>
      <w:r w:rsidRPr="00F76EF9">
        <w:rPr>
          <w:rFonts w:ascii="Tahoma" w:hAnsi="Tahoma" w:cs="Tahoma"/>
          <w:sz w:val="18"/>
          <w:szCs w:val="18"/>
        </w:rPr>
        <w:t>18169659</w:t>
      </w:r>
      <w:r>
        <w:rPr>
          <w:rFonts w:ascii="Tahoma" w:hAnsi="Tahoma" w:cs="Tahoma"/>
          <w:sz w:val="18"/>
          <w:szCs w:val="18"/>
        </w:rPr>
        <w:t xml:space="preserve">) </w:t>
      </w:r>
    </w:p>
    <w:p w:rsidR="007302A5" w:rsidRDefault="007302A5" w:rsidP="007302A5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</w:t>
      </w:r>
      <w:r w:rsidR="00135AA3">
        <w:rPr>
          <w:rFonts w:ascii="Tahoma" w:hAnsi="Tahoma" w:cs="Tahoma"/>
          <w:sz w:val="18"/>
          <w:szCs w:val="18"/>
        </w:rPr>
        <w:t xml:space="preserve">Pardot </w:t>
      </w:r>
      <w:r w:rsidR="00E915CB">
        <w:rPr>
          <w:rFonts w:ascii="Tahoma" w:hAnsi="Tahoma" w:cs="Tahoma"/>
          <w:sz w:val="18"/>
          <w:szCs w:val="18"/>
        </w:rPr>
        <w:t xml:space="preserve">Marketing Cloud </w:t>
      </w:r>
      <w:r w:rsidR="00135AA3">
        <w:rPr>
          <w:rFonts w:ascii="Tahoma" w:hAnsi="Tahoma" w:cs="Tahoma"/>
          <w:sz w:val="18"/>
          <w:szCs w:val="18"/>
        </w:rPr>
        <w:t xml:space="preserve">Specialist (Licence </w:t>
      </w:r>
      <w:r>
        <w:rPr>
          <w:rFonts w:ascii="Tahoma" w:hAnsi="Tahoma" w:cs="Tahoma"/>
          <w:sz w:val="18"/>
          <w:szCs w:val="18"/>
        </w:rPr>
        <w:t>No:</w:t>
      </w:r>
      <w:r w:rsidR="00D91B0C" w:rsidRPr="00D91B0C">
        <w:t xml:space="preserve"> </w:t>
      </w:r>
      <w:r w:rsidR="00D91B0C" w:rsidRPr="00D91B0C">
        <w:rPr>
          <w:rFonts w:ascii="Tahoma" w:hAnsi="Tahoma" w:cs="Tahoma"/>
          <w:sz w:val="18"/>
          <w:szCs w:val="18"/>
        </w:rPr>
        <w:t>17362403</w:t>
      </w:r>
      <w:r>
        <w:rPr>
          <w:rFonts w:ascii="Tahoma" w:hAnsi="Tahoma" w:cs="Tahoma"/>
          <w:sz w:val="18"/>
          <w:szCs w:val="18"/>
        </w:rPr>
        <w:t xml:space="preserve">) </w:t>
      </w:r>
    </w:p>
    <w:p w:rsidR="007A3E46" w:rsidRDefault="007A3E46" w:rsidP="007A3E46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</w:t>
      </w:r>
      <w:r w:rsidRPr="00DA3A93">
        <w:rPr>
          <w:rFonts w:ascii="Tahoma" w:hAnsi="Tahoma" w:cs="Tahoma"/>
          <w:sz w:val="18"/>
          <w:szCs w:val="18"/>
        </w:rPr>
        <w:t>Platform Developer I</w:t>
      </w:r>
      <w:r w:rsidR="00281BFF">
        <w:rPr>
          <w:rFonts w:ascii="Tahoma" w:hAnsi="Tahoma" w:cs="Tahoma"/>
          <w:sz w:val="18"/>
          <w:szCs w:val="18"/>
        </w:rPr>
        <w:t>I</w:t>
      </w:r>
      <w:r w:rsidRPr="00DA3A93">
        <w:rPr>
          <w:rFonts w:ascii="Tahoma" w:hAnsi="Tahoma" w:cs="Tahoma"/>
          <w:sz w:val="18"/>
          <w:szCs w:val="18"/>
        </w:rPr>
        <w:t xml:space="preserve"> (</w:t>
      </w:r>
      <w:r w:rsidR="00363B0F">
        <w:rPr>
          <w:rFonts w:ascii="Tahoma" w:hAnsi="Tahoma" w:cs="Tahoma"/>
          <w:sz w:val="18"/>
          <w:szCs w:val="18"/>
        </w:rPr>
        <w:t>Cert No</w:t>
      </w:r>
      <w:r>
        <w:rPr>
          <w:rFonts w:ascii="Tahoma" w:hAnsi="Tahoma" w:cs="Tahoma"/>
          <w:sz w:val="18"/>
          <w:szCs w:val="18"/>
        </w:rPr>
        <w:t xml:space="preserve">. </w:t>
      </w:r>
      <w:r w:rsidRPr="007A3E46">
        <w:rPr>
          <w:rFonts w:ascii="Tahoma" w:hAnsi="Tahoma" w:cs="Tahoma"/>
          <w:sz w:val="18"/>
          <w:szCs w:val="18"/>
        </w:rPr>
        <w:t>18179209</w:t>
      </w:r>
      <w:r>
        <w:rPr>
          <w:rFonts w:ascii="Tahoma" w:hAnsi="Tahoma" w:cs="Tahoma"/>
          <w:sz w:val="18"/>
          <w:szCs w:val="18"/>
        </w:rPr>
        <w:t xml:space="preserve">) </w:t>
      </w:r>
    </w:p>
    <w:p w:rsidR="00667E70" w:rsidRDefault="00667E70" w:rsidP="00667E70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</w:t>
      </w:r>
      <w:r w:rsidRPr="00DA3A93">
        <w:rPr>
          <w:rFonts w:ascii="Tahoma" w:hAnsi="Tahoma" w:cs="Tahoma"/>
          <w:sz w:val="18"/>
          <w:szCs w:val="18"/>
        </w:rPr>
        <w:t>Platform Developer I (</w:t>
      </w:r>
      <w:r w:rsidR="00363B0F">
        <w:rPr>
          <w:rFonts w:ascii="Tahoma" w:hAnsi="Tahoma" w:cs="Tahoma"/>
          <w:sz w:val="18"/>
          <w:szCs w:val="18"/>
        </w:rPr>
        <w:t>Cert No</w:t>
      </w:r>
      <w:r w:rsidRPr="00DA3A93">
        <w:rPr>
          <w:rFonts w:ascii="Tahoma" w:hAnsi="Tahoma" w:cs="Tahoma"/>
          <w:sz w:val="18"/>
          <w:szCs w:val="18"/>
        </w:rPr>
        <w:t>. 16657705</w:t>
      </w:r>
      <w:r>
        <w:rPr>
          <w:rFonts w:ascii="Tahoma" w:hAnsi="Tahoma" w:cs="Tahoma"/>
          <w:sz w:val="18"/>
          <w:szCs w:val="18"/>
        </w:rPr>
        <w:t xml:space="preserve">) </w:t>
      </w:r>
    </w:p>
    <w:p w:rsidR="0099442D" w:rsidRDefault="0099442D" w:rsidP="0099442D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Service Cloud Consultant (CON 201 - </w:t>
      </w:r>
      <w:r w:rsidR="00D9705C">
        <w:rPr>
          <w:rFonts w:ascii="Tahoma" w:hAnsi="Tahoma" w:cs="Tahoma"/>
          <w:sz w:val="18"/>
          <w:szCs w:val="18"/>
        </w:rPr>
        <w:t>Licence No:</w:t>
      </w:r>
      <w:r>
        <w:rPr>
          <w:rFonts w:ascii="Tahoma" w:hAnsi="Tahoma" w:cs="Tahoma"/>
          <w:sz w:val="18"/>
          <w:szCs w:val="18"/>
        </w:rPr>
        <w:t xml:space="preserve"> 1912841) </w:t>
      </w:r>
    </w:p>
    <w:p w:rsidR="0099442D" w:rsidRDefault="0099442D" w:rsidP="0099442D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Sales Cloud Consultant (CON 201 - </w:t>
      </w:r>
      <w:r w:rsidR="00D9705C">
        <w:rPr>
          <w:rFonts w:ascii="Tahoma" w:hAnsi="Tahoma" w:cs="Tahoma"/>
          <w:sz w:val="18"/>
          <w:szCs w:val="18"/>
        </w:rPr>
        <w:t>Licence No:</w:t>
      </w:r>
      <w:r>
        <w:rPr>
          <w:rFonts w:ascii="Tahoma" w:hAnsi="Tahoma" w:cs="Tahoma"/>
          <w:sz w:val="18"/>
          <w:szCs w:val="18"/>
        </w:rPr>
        <w:t xml:space="preserve"> 1902756) </w:t>
      </w:r>
    </w:p>
    <w:p w:rsidR="0099442D" w:rsidRDefault="0099442D" w:rsidP="0099442D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Certified Community Cloud Consultant (</w:t>
      </w:r>
      <w:r w:rsidR="00D9705C">
        <w:rPr>
          <w:rFonts w:ascii="Tahoma" w:hAnsi="Tahoma" w:cs="Tahoma"/>
          <w:sz w:val="18"/>
          <w:szCs w:val="18"/>
        </w:rPr>
        <w:t>Licence No:</w:t>
      </w:r>
      <w:r>
        <w:rPr>
          <w:rFonts w:ascii="Tahoma" w:hAnsi="Tahoma" w:cs="Tahoma"/>
          <w:sz w:val="18"/>
          <w:szCs w:val="18"/>
        </w:rPr>
        <w:t xml:space="preserve"> </w:t>
      </w:r>
      <w:r w:rsidRPr="0099442D">
        <w:rPr>
          <w:rFonts w:ascii="Tahoma" w:hAnsi="Tahoma" w:cs="Tahoma"/>
          <w:sz w:val="18"/>
          <w:szCs w:val="18"/>
        </w:rPr>
        <w:t>18189175</w:t>
      </w:r>
      <w:r>
        <w:rPr>
          <w:rFonts w:ascii="Tahoma" w:hAnsi="Tahoma" w:cs="Tahoma"/>
          <w:sz w:val="18"/>
          <w:szCs w:val="18"/>
        </w:rPr>
        <w:t>)</w:t>
      </w:r>
    </w:p>
    <w:p w:rsidR="00135AA3" w:rsidRDefault="00135AA3" w:rsidP="00135AA3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Force.com Developer (DEV 401 - </w:t>
      </w:r>
      <w:r w:rsidR="00D9705C">
        <w:rPr>
          <w:rFonts w:ascii="Tahoma" w:hAnsi="Tahoma" w:cs="Tahoma"/>
          <w:sz w:val="18"/>
          <w:szCs w:val="18"/>
        </w:rPr>
        <w:t>Licence No:</w:t>
      </w:r>
      <w:r>
        <w:rPr>
          <w:rFonts w:ascii="Tahoma" w:hAnsi="Tahoma" w:cs="Tahoma"/>
          <w:sz w:val="18"/>
          <w:szCs w:val="18"/>
        </w:rPr>
        <w:t xml:space="preserve"> 540663)</w:t>
      </w:r>
    </w:p>
    <w:p w:rsidR="007302A5" w:rsidRDefault="007302A5" w:rsidP="007302A5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Advanced Administrator (ADM 301 - </w:t>
      </w:r>
      <w:r w:rsidR="00D9705C">
        <w:rPr>
          <w:rFonts w:ascii="Tahoma" w:hAnsi="Tahoma" w:cs="Tahoma"/>
          <w:sz w:val="18"/>
          <w:szCs w:val="18"/>
        </w:rPr>
        <w:t>Licence No:</w:t>
      </w:r>
      <w:r>
        <w:rPr>
          <w:rFonts w:ascii="Tahoma" w:hAnsi="Tahoma" w:cs="Tahoma"/>
          <w:sz w:val="18"/>
          <w:szCs w:val="18"/>
        </w:rPr>
        <w:t xml:space="preserve"> 1915303)</w:t>
      </w:r>
    </w:p>
    <w:p w:rsidR="007302A5" w:rsidRDefault="007302A5" w:rsidP="007302A5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Force.com Administrator (ADM 201 - </w:t>
      </w:r>
      <w:r w:rsidR="00D9705C">
        <w:rPr>
          <w:rFonts w:ascii="Tahoma" w:hAnsi="Tahoma" w:cs="Tahoma"/>
          <w:sz w:val="18"/>
          <w:szCs w:val="18"/>
        </w:rPr>
        <w:t>Licence No:</w:t>
      </w:r>
      <w:r>
        <w:rPr>
          <w:rFonts w:ascii="Tahoma" w:hAnsi="Tahoma" w:cs="Tahoma"/>
          <w:sz w:val="18"/>
          <w:szCs w:val="18"/>
        </w:rPr>
        <w:t xml:space="preserve"> 577192)</w:t>
      </w:r>
    </w:p>
    <w:p w:rsidR="00277C1A" w:rsidRDefault="00277C1A" w:rsidP="00E5065E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Certified </w:t>
      </w:r>
      <w:r w:rsidRPr="00DA3A93">
        <w:rPr>
          <w:rFonts w:ascii="Tahoma" w:hAnsi="Tahoma" w:cs="Tahoma"/>
          <w:sz w:val="18"/>
          <w:szCs w:val="18"/>
        </w:rPr>
        <w:t>Platform Ap</w:t>
      </w:r>
      <w:r>
        <w:rPr>
          <w:rFonts w:ascii="Tahoma" w:hAnsi="Tahoma" w:cs="Tahoma"/>
          <w:sz w:val="18"/>
          <w:szCs w:val="18"/>
        </w:rPr>
        <w:t>p Builder (licence no 16661855)</w:t>
      </w:r>
    </w:p>
    <w:p w:rsidR="003744E8" w:rsidRPr="00D7512F" w:rsidRDefault="003744E8" w:rsidP="003744E8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 w:rsidRPr="00D7512F">
        <w:rPr>
          <w:rFonts w:ascii="Tahoma" w:hAnsi="Tahoma" w:cs="Tahoma"/>
          <w:sz w:val="18"/>
          <w:szCs w:val="18"/>
        </w:rPr>
        <w:t>Salesforce Lightning Component Framework Specialist (Trailhead</w:t>
      </w:r>
      <w:r w:rsidR="001A4196">
        <w:rPr>
          <w:rFonts w:ascii="Tahoma" w:hAnsi="Tahoma" w:cs="Tahoma"/>
          <w:sz w:val="18"/>
          <w:szCs w:val="18"/>
        </w:rPr>
        <w:t xml:space="preserve"> </w:t>
      </w:r>
      <w:r w:rsidRPr="00D7512F">
        <w:rPr>
          <w:rFonts w:ascii="Tahoma" w:hAnsi="Tahoma" w:cs="Tahoma"/>
          <w:sz w:val="18"/>
          <w:szCs w:val="18"/>
        </w:rPr>
        <w:t>)</w:t>
      </w:r>
    </w:p>
    <w:p w:rsidR="00A56050" w:rsidRPr="00D7512F" w:rsidRDefault="00A56050" w:rsidP="00A56050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 w:rsidRPr="00D7512F">
        <w:rPr>
          <w:rFonts w:ascii="Tahoma" w:hAnsi="Tahoma" w:cs="Tahoma"/>
          <w:sz w:val="18"/>
          <w:szCs w:val="18"/>
        </w:rPr>
        <w:t>Salesforce Advanced Apex Specialist (Trailhead)</w:t>
      </w:r>
    </w:p>
    <w:p w:rsidR="00D2530C" w:rsidRDefault="00D2530C" w:rsidP="00D2530C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</w:t>
      </w:r>
      <w:r w:rsidRPr="00D2530C">
        <w:rPr>
          <w:rFonts w:ascii="Tahoma" w:hAnsi="Tahoma" w:cs="Tahoma"/>
          <w:sz w:val="18"/>
          <w:szCs w:val="18"/>
        </w:rPr>
        <w:t>Einstein Analytics and Discovery Insights Specialist</w:t>
      </w:r>
      <w:r>
        <w:rPr>
          <w:rFonts w:ascii="Tahoma" w:hAnsi="Tahoma" w:cs="Tahoma"/>
          <w:sz w:val="18"/>
          <w:szCs w:val="18"/>
        </w:rPr>
        <w:t xml:space="preserve"> (Trailhead)</w:t>
      </w:r>
    </w:p>
    <w:p w:rsidR="00D2530C" w:rsidRDefault="00D2530C" w:rsidP="00D2530C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Einstein Analytics Data Preparation Specialist (Trailhead)</w:t>
      </w:r>
    </w:p>
    <w:p w:rsidR="004A5799" w:rsidRDefault="004A5799" w:rsidP="00B40F8B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Lightning Experience Specialist (Trailhead)</w:t>
      </w:r>
    </w:p>
    <w:p w:rsidR="00E322EC" w:rsidRDefault="00E322EC" w:rsidP="00E322EC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Lightning Experience Reports and Dashboard Specialist (Trailhead)</w:t>
      </w:r>
    </w:p>
    <w:p w:rsidR="001A4196" w:rsidRDefault="001A4196" w:rsidP="00E322EC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Service Cloud Specialist (Trailhead)</w:t>
      </w:r>
    </w:p>
    <w:p w:rsidR="00511B92" w:rsidRDefault="00511B92" w:rsidP="00511B92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Lightning Rollout Specialist (Trailhead)</w:t>
      </w:r>
    </w:p>
    <w:p w:rsidR="00BD6EFE" w:rsidRDefault="00BD6EFE" w:rsidP="00BD6EFE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Data Integration Specialist (Trailhead)</w:t>
      </w:r>
    </w:p>
    <w:p w:rsidR="00E322EC" w:rsidRDefault="00E322EC" w:rsidP="00E322EC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Process Automation Specialist (Trailhead)</w:t>
      </w:r>
    </w:p>
    <w:p w:rsidR="00E322EC" w:rsidRDefault="00E322EC" w:rsidP="00E322EC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Security Specialist (Trailhead)</w:t>
      </w:r>
    </w:p>
    <w:p w:rsidR="00E322EC" w:rsidRDefault="00511B92" w:rsidP="00E5065E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Salesforce Apex Specialist (Trailhead</w:t>
      </w:r>
      <w:r w:rsidR="00E322EC">
        <w:rPr>
          <w:rFonts w:ascii="Tahoma" w:hAnsi="Tahoma" w:cs="Tahoma"/>
          <w:sz w:val="18"/>
          <w:szCs w:val="18"/>
        </w:rPr>
        <w:t>)</w:t>
      </w:r>
    </w:p>
    <w:p w:rsidR="00E322EC" w:rsidRDefault="00E322EC" w:rsidP="00E5065E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</w:t>
      </w:r>
      <w:r w:rsidRPr="00E322EC">
        <w:rPr>
          <w:rFonts w:ascii="Tahoma" w:hAnsi="Tahoma" w:cs="Tahoma"/>
          <w:sz w:val="18"/>
          <w:szCs w:val="18"/>
        </w:rPr>
        <w:t>Business Administration Specialist</w:t>
      </w:r>
      <w:r>
        <w:rPr>
          <w:rFonts w:ascii="Tahoma" w:hAnsi="Tahoma" w:cs="Tahoma"/>
          <w:sz w:val="18"/>
          <w:szCs w:val="18"/>
        </w:rPr>
        <w:t xml:space="preserve"> (Trailhead)</w:t>
      </w:r>
    </w:p>
    <w:p w:rsidR="00E322EC" w:rsidRDefault="00E322EC" w:rsidP="00E5065E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Salesforce </w:t>
      </w:r>
      <w:r w:rsidRPr="00E322EC">
        <w:rPr>
          <w:rFonts w:ascii="Tahoma" w:hAnsi="Tahoma" w:cs="Tahoma"/>
          <w:sz w:val="18"/>
          <w:szCs w:val="18"/>
        </w:rPr>
        <w:t>App Customization Specialist</w:t>
      </w:r>
      <w:r>
        <w:rPr>
          <w:rFonts w:ascii="Tahoma" w:hAnsi="Tahoma" w:cs="Tahoma"/>
          <w:sz w:val="18"/>
          <w:szCs w:val="18"/>
        </w:rPr>
        <w:t xml:space="preserve"> (Trailhead)</w:t>
      </w:r>
    </w:p>
    <w:p w:rsidR="00D44254" w:rsidRDefault="00316800" w:rsidP="00E5065E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Certified Scrum Master</w:t>
      </w:r>
    </w:p>
    <w:p w:rsidR="00D44254" w:rsidRDefault="00316800" w:rsidP="00E5065E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Certified PRINCE2 PM</w:t>
      </w:r>
    </w:p>
    <w:p w:rsidR="00D44254" w:rsidRDefault="007A5A41" w:rsidP="00E5065E">
      <w:pPr>
        <w:pStyle w:val="BodyText"/>
        <w:tabs>
          <w:tab w:val="left" w:pos="76"/>
        </w:tabs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Military Training Qualification 1 &amp; 2 (East Midlands Officer Training Corps / 3 D</w:t>
      </w:r>
      <w:r w:rsidR="00CE5081">
        <w:rPr>
          <w:rFonts w:ascii="Tahoma" w:hAnsi="Tahoma" w:cs="Tahoma"/>
          <w:sz w:val="18"/>
          <w:szCs w:val="18"/>
        </w:rPr>
        <w:t>W</w:t>
      </w:r>
      <w:r>
        <w:rPr>
          <w:rFonts w:ascii="Tahoma" w:hAnsi="Tahoma" w:cs="Tahoma"/>
          <w:sz w:val="18"/>
          <w:szCs w:val="18"/>
        </w:rPr>
        <w:t>R)</w:t>
      </w:r>
      <w:r w:rsidR="00D44254">
        <w:rPr>
          <w:rFonts w:ascii="Tahoma" w:hAnsi="Tahoma" w:cs="Tahoma"/>
          <w:sz w:val="18"/>
          <w:szCs w:val="18"/>
        </w:rPr>
        <w:t xml:space="preserve"> </w:t>
      </w:r>
    </w:p>
    <w:p w:rsidR="00135FB1" w:rsidRDefault="007A5A41" w:rsidP="00A92737">
      <w:pPr>
        <w:pStyle w:val="BodyText"/>
        <w:tabs>
          <w:tab w:val="left" w:pos="76"/>
        </w:tabs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18"/>
          <w:szCs w:val="18"/>
        </w:rPr>
        <w:t>BCS Certification (Part 1)</w:t>
      </w:r>
    </w:p>
    <w:p w:rsidR="00135FB1" w:rsidRDefault="00135FB1" w:rsidP="00A92737">
      <w:pPr>
        <w:pStyle w:val="BodyText"/>
        <w:tabs>
          <w:tab w:val="left" w:pos="76"/>
        </w:tabs>
        <w:spacing w:after="0"/>
        <w:rPr>
          <w:rFonts w:ascii="Tahoma" w:hAnsi="Tahoma" w:cs="Tahoma"/>
          <w:sz w:val="20"/>
          <w:szCs w:val="20"/>
        </w:rPr>
      </w:pPr>
    </w:p>
    <w:p w:rsidR="00135FB1" w:rsidRPr="00135FB1" w:rsidRDefault="00135FB1" w:rsidP="00923F19">
      <w:pPr>
        <w:pStyle w:val="Heading5"/>
        <w:numPr>
          <w:ilvl w:val="5"/>
          <w:numId w:val="1"/>
        </w:numPr>
        <w:tabs>
          <w:tab w:val="left" w:pos="-2160"/>
        </w:tabs>
        <w:rPr>
          <w:rStyle w:val="WW-DefaultParagraphFont11"/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20"/>
          <w:szCs w:val="20"/>
        </w:rPr>
        <w:t>EDUCATION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Style w:val="WW-DefaultParagraphFont11"/>
          <w:rFonts w:ascii="Tahoma" w:hAnsi="Tahoma" w:cs="Tahoma"/>
          <w:b/>
          <w:bCs/>
          <w:sz w:val="18"/>
          <w:szCs w:val="18"/>
        </w:rPr>
        <w:t>University of Kent</w:t>
      </w:r>
      <w:r>
        <w:rPr>
          <w:rStyle w:val="WW-DefaultParagraphFont11"/>
          <w:rFonts w:ascii="Tahoma" w:hAnsi="Tahoma" w:cs="Tahoma"/>
          <w:sz w:val="18"/>
          <w:szCs w:val="18"/>
        </w:rPr>
        <w:t>,</w:t>
      </w:r>
      <w:r w:rsidR="001010AF">
        <w:rPr>
          <w:rStyle w:val="WW-DefaultParagraphFont11"/>
          <w:rFonts w:ascii="Tahoma" w:hAnsi="Tahoma" w:cs="Tahoma"/>
          <w:i/>
          <w:iCs/>
          <w:sz w:val="18"/>
          <w:szCs w:val="18"/>
        </w:rPr>
        <w:t xml:space="preserve"> 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1999-2000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MSc Computer Science; classified distinction 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Style w:val="WW-DefaultParagraphFont11"/>
          <w:rFonts w:ascii="Tahoma" w:hAnsi="Tahoma" w:cs="Tahoma"/>
          <w:b/>
          <w:bCs/>
          <w:sz w:val="18"/>
          <w:szCs w:val="18"/>
        </w:rPr>
        <w:t>University of Leicest</w:t>
      </w:r>
      <w:r>
        <w:rPr>
          <w:rStyle w:val="WW-DefaultParagraphFont11"/>
          <w:rFonts w:ascii="Tahoma" w:hAnsi="Tahoma" w:cs="Tahoma"/>
          <w:b/>
          <w:sz w:val="18"/>
          <w:szCs w:val="18"/>
        </w:rPr>
        <w:t>er</w:t>
      </w:r>
      <w:r w:rsidR="001010AF">
        <w:rPr>
          <w:rStyle w:val="WW-DefaultParagraphFont11"/>
          <w:rFonts w:ascii="Tahoma" w:hAnsi="Tahoma" w:cs="Tahoma"/>
          <w:b/>
          <w:sz w:val="18"/>
          <w:szCs w:val="18"/>
        </w:rPr>
        <w:t xml:space="preserve">, 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1996-1999</w:t>
      </w:r>
    </w:p>
    <w:p w:rsidR="00C06C87" w:rsidRDefault="00C06C87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BSc (hons) Mathematics; 2.1 (including electives in Psychology and Economics)</w:t>
      </w:r>
    </w:p>
    <w:p w:rsidR="00C06C87" w:rsidRDefault="00C06C87">
      <w:pPr>
        <w:ind w:left="720"/>
        <w:rPr>
          <w:rFonts w:ascii="Tahoma" w:hAnsi="Tahoma" w:cs="Tahoma"/>
          <w:sz w:val="18"/>
          <w:szCs w:val="18"/>
        </w:rPr>
      </w:pPr>
    </w:p>
    <w:p w:rsidR="00C06C87" w:rsidRDefault="00C06C87">
      <w:pPr>
        <w:rPr>
          <w:rStyle w:val="WW-DefaultParagraphFont11"/>
          <w:rFonts w:ascii="Tahoma" w:hAnsi="Tahoma" w:cs="Tahoma"/>
          <w:sz w:val="18"/>
          <w:szCs w:val="18"/>
        </w:rPr>
      </w:pPr>
      <w:r>
        <w:rPr>
          <w:rStyle w:val="WW-DefaultParagraphFont11"/>
          <w:rFonts w:ascii="Tahoma" w:hAnsi="Tahoma" w:cs="Tahoma"/>
          <w:b/>
          <w:bCs/>
          <w:sz w:val="18"/>
          <w:szCs w:val="18"/>
        </w:rPr>
        <w:t>Bishop Stopford CE Schoo</w:t>
      </w:r>
      <w:r>
        <w:rPr>
          <w:rStyle w:val="WW-DefaultParagraphFont11"/>
          <w:rFonts w:ascii="Tahoma" w:hAnsi="Tahoma" w:cs="Tahoma"/>
          <w:b/>
          <w:sz w:val="18"/>
          <w:szCs w:val="18"/>
        </w:rPr>
        <w:t>l</w:t>
      </w:r>
      <w:r w:rsidR="001010AF">
        <w:rPr>
          <w:rStyle w:val="WW-DefaultParagraphFont11"/>
          <w:rFonts w:ascii="Tahoma" w:hAnsi="Tahoma" w:cs="Tahoma"/>
          <w:b/>
          <w:sz w:val="18"/>
          <w:szCs w:val="18"/>
        </w:rPr>
        <w:t xml:space="preserve">, </w:t>
      </w:r>
      <w:r>
        <w:rPr>
          <w:rStyle w:val="WW-DefaultParagraphFont11"/>
          <w:rFonts w:ascii="Tahoma" w:hAnsi="Tahoma" w:cs="Tahoma"/>
          <w:i/>
          <w:iCs/>
          <w:sz w:val="18"/>
          <w:szCs w:val="18"/>
        </w:rPr>
        <w:t>1988-1995</w:t>
      </w:r>
    </w:p>
    <w:p w:rsidR="006568F9" w:rsidRDefault="00C06C87" w:rsidP="006C2A54">
      <w:pPr>
        <w:rPr>
          <w:rFonts w:ascii="Tahoma" w:hAnsi="Tahoma" w:cs="Tahoma"/>
          <w:sz w:val="20"/>
          <w:szCs w:val="20"/>
        </w:rPr>
      </w:pPr>
      <w:r>
        <w:rPr>
          <w:rStyle w:val="WW-DefaultParagraphFont11"/>
          <w:rFonts w:ascii="Tahoma" w:hAnsi="Tahoma" w:cs="Tahoma"/>
          <w:sz w:val="18"/>
          <w:szCs w:val="18"/>
        </w:rPr>
        <w:t>A-levels: Mathematics, Physics, Economics, Chemistry and General Studies</w:t>
      </w:r>
    </w:p>
    <w:p w:rsidR="00A73AD3" w:rsidRPr="00923F19" w:rsidRDefault="00A73AD3" w:rsidP="00923F19"/>
    <w:p w:rsidR="001A4196" w:rsidRDefault="001A4196">
      <w:pPr>
        <w:suppressAutoHyphens w:val="0"/>
        <w:spacing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18381B" w:rsidRPr="00923F19" w:rsidRDefault="0018381B" w:rsidP="00923F19">
      <w:pPr>
        <w:suppressAutoHyphens w:val="0"/>
        <w:spacing w:line="240" w:lineRule="auto"/>
        <w:rPr>
          <w:rFonts w:ascii="Tahoma" w:hAnsi="Tahoma" w:cs="Tahoma"/>
          <w:b/>
          <w:sz w:val="20"/>
          <w:szCs w:val="20"/>
        </w:rPr>
      </w:pPr>
      <w:r w:rsidRPr="00923F19">
        <w:rPr>
          <w:rFonts w:ascii="Tahoma" w:hAnsi="Tahoma" w:cs="Tahoma"/>
          <w:b/>
          <w:sz w:val="20"/>
          <w:szCs w:val="20"/>
        </w:rPr>
        <w:t>SKILLS PROFILE</w:t>
      </w:r>
    </w:p>
    <w:p w:rsidR="00261636" w:rsidRDefault="00261636" w:rsidP="00261636"/>
    <w:p w:rsidR="00261636" w:rsidRPr="00923F19" w:rsidRDefault="00261636" w:rsidP="00923F19"/>
    <w:tbl>
      <w:tblPr>
        <w:tblW w:w="0" w:type="auto"/>
        <w:tblLayout w:type="fixed"/>
        <w:tblCellMar>
          <w:left w:w="115" w:type="dxa"/>
          <w:right w:w="115" w:type="dxa"/>
        </w:tblCellMar>
        <w:tblLook w:val="0000"/>
      </w:tblPr>
      <w:tblGrid>
        <w:gridCol w:w="2015"/>
        <w:gridCol w:w="7301"/>
      </w:tblGrid>
      <w:tr w:rsidR="005516BA" w:rsidTr="00923F19">
        <w:trPr>
          <w:trHeight w:val="621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bookmarkStart w:id="2" w:name="_Hlk211655777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Industries</w:t>
            </w:r>
            <w:bookmarkEnd w:id="2"/>
          </w:p>
        </w:tc>
        <w:tc>
          <w:tcPr>
            <w:tcW w:w="7301" w:type="dxa"/>
            <w:shd w:val="clear" w:color="auto" w:fill="auto"/>
          </w:tcPr>
          <w:p w:rsidR="0018381B" w:rsidRDefault="003E6F06" w:rsidP="00F26158">
            <w:pPr>
              <w:snapToGrid w:val="0"/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Asset management,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Insurance, wealth management, e-commerce, banking, consumer lending, event management,</w:t>
            </w:r>
            <w:r w:rsidR="00D95EE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rating services,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media, publishing, travel, FMCG</w:t>
            </w:r>
            <w:r w:rsidR="00D95EE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/</w:t>
            </w:r>
            <w:r w:rsidR="00D95EE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retail, CRM, aerospace, legal, criminal justice, defence, central government, space, satellite communications, logistics, transport, carbon management, </w:t>
            </w:r>
            <w:r w:rsidR="007D295C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field service,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data protection and security, not for profit, membership</w:t>
            </w:r>
          </w:p>
        </w:tc>
      </w:tr>
      <w:tr w:rsidR="005516BA" w:rsidTr="00923F19">
        <w:tblPrEx>
          <w:tblCellMar>
            <w:left w:w="108" w:type="dxa"/>
            <w:right w:w="108" w:type="dxa"/>
          </w:tblCellMar>
        </w:tblPrEx>
        <w:trPr>
          <w:trHeight w:val="1143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Functional Areas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ED3ED4">
            <w:pPr>
              <w:snapToGrid w:val="0"/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CRM, </w:t>
            </w:r>
            <w:r w:rsidR="0027454D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ERP,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KCS, Content Management, Field Sales, SEO, Affiliate Marketing, Web Analytics, Customer Insight, Business Intelligence, Data Warehousing, E-Marketing, Business Intelligence, Campaign Management, Business Workflow, EDMS, ETL, Networking, Communications, Flight Dynamics, Logistics, Stock Control, Product licensing, Digital Campaigns, Intranets, Payments</w:t>
            </w:r>
            <w:r w:rsidR="00F2615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, </w:t>
            </w:r>
            <w:r w:rsidR="00ED3ED4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Deferred revenue</w:t>
            </w:r>
            <w:r w:rsidR="00332D5F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Machine Learning</w:t>
            </w:r>
          </w:p>
        </w:tc>
      </w:tr>
      <w:tr w:rsidR="005516BA" w:rsidTr="00923F19">
        <w:trPr>
          <w:trHeight w:val="1134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Methodologies</w:t>
            </w:r>
          </w:p>
        </w:tc>
        <w:tc>
          <w:tcPr>
            <w:tcW w:w="7301" w:type="dxa"/>
            <w:shd w:val="clear" w:color="auto" w:fill="auto"/>
          </w:tcPr>
          <w:p w:rsidR="0018381B" w:rsidRPr="004A0606" w:rsidRDefault="0027454D" w:rsidP="00F26158">
            <w:pPr>
              <w:rPr>
                <w:rFonts w:ascii="Times" w:eastAsia="Times New Roman" w:hAnsi="Times"/>
                <w:kern w:val="0"/>
                <w:sz w:val="20"/>
                <w:szCs w:val="20"/>
                <w:lang w:eastAsia="en-US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SCRUM, Kanban, BDD, PRINCE2,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ITIL V3, Lean, </w:t>
            </w:r>
            <w:r w:rsidR="00C41CB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Scale</w:t>
            </w:r>
            <w:r w:rsidR="00474BD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d Agile, </w:t>
            </w:r>
            <w:r w:rsidR="001A34BD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MVC, </w:t>
            </w:r>
            <w:r w:rsidR="0018381B" w:rsidRPr="004A0606">
              <w:rPr>
                <w:rFonts w:ascii="Arial" w:eastAsia="Times New Roman" w:hAnsi="Arial" w:cs="Arial"/>
                <w:color w:val="222222"/>
                <w:kern w:val="0"/>
                <w:sz w:val="21"/>
                <w:szCs w:val="21"/>
                <w:shd w:val="clear" w:color="auto" w:fill="FFFFFF"/>
                <w:lang w:eastAsia="en-US"/>
              </w:rPr>
              <w:t>OCM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Object Oriented Analysis &amp; Design (OOAD), Object Oriented Programming (OOP), Rapid Application Development (RAD), Agile &amp; Extreme Programming (XP), Microsoft Solutions Framework (MSF), Rational Unified Process (RUP), Object Role Modeling (ORM) Unified Modeling Language (UML), Gang of Four, DSDM, RAD</w:t>
            </w:r>
            <w:r w:rsidR="007D295C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Gitflow</w:t>
            </w:r>
          </w:p>
        </w:tc>
      </w:tr>
      <w:tr w:rsidR="005516BA" w:rsidTr="00923F19">
        <w:trPr>
          <w:trHeight w:val="873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Content Management </w:t>
            </w:r>
          </w:p>
        </w:tc>
        <w:tc>
          <w:tcPr>
            <w:tcW w:w="7301" w:type="dxa"/>
            <w:shd w:val="clear" w:color="auto" w:fill="auto"/>
          </w:tcPr>
          <w:p w:rsidR="0018381B" w:rsidRPr="00522364" w:rsidRDefault="00B311B3" w:rsidP="00522364">
            <w:pPr>
              <w:divId w:val="1668170115"/>
              <w:rPr>
                <w:rFonts w:eastAsia="Times New Roman"/>
                <w:sz w:val="24"/>
                <w:szCs w:val="24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Sitecore,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Drupal, </w:t>
            </w:r>
            <w:r w:rsidR="009C66B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Lightning </w:t>
            </w:r>
            <w:r w:rsidR="00EB0AD1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Communities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, </w:t>
            </w:r>
            <w:r w:rsidR="007D295C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EventsForce,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WordPress, MarkLogic Server, Microsoft CMS, Ektron CMS, Movable Type, EasySite CMS, Meridio, Rhythmix, TOWER, SharePoint Portal Server, Alfresco, Basecamp, LifeRay</w:t>
            </w:r>
            <w:r w:rsidR="00F00C8E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Wordpress</w:t>
            </w:r>
            <w:r w:rsidR="00EB0AD1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Crownpeak</w:t>
            </w:r>
          </w:p>
        </w:tc>
      </w:tr>
      <w:tr w:rsidR="005516BA" w:rsidTr="00923F19">
        <w:trPr>
          <w:trHeight w:val="359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Application Packages</w:t>
            </w:r>
          </w:p>
        </w:tc>
        <w:tc>
          <w:tcPr>
            <w:tcW w:w="7301" w:type="dxa"/>
            <w:shd w:val="clear" w:color="auto" w:fill="auto"/>
          </w:tcPr>
          <w:p w:rsidR="0018381B" w:rsidRDefault="00CB6C7F" w:rsidP="00A70CB1">
            <w:pPr>
              <w:snapToGrid w:val="0"/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Pardot, </w:t>
            </w:r>
            <w:r w:rsidR="00A70CB1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Exact Target / Marketing Cloud, Eloqua, </w:t>
            </w:r>
            <w:r w:rsidR="003153BE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Hubspot, </w:t>
            </w:r>
            <w:r w:rsidR="0027454D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EventsForce,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Microsoft CRM 3.0</w:t>
            </w:r>
            <w:r w:rsidR="007422D3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/ 4.0, </w:t>
            </w:r>
            <w:r w:rsidR="0030076C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Salesforce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Cronacle, Ilog Rules Studio,</w:t>
            </w:r>
            <w:r w:rsidR="000B766E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PostMan,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Mediabox-PA, Mail chimp, Metalogix WMM, Se</w:t>
            </w:r>
            <w:r w:rsidR="00096F3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rvice-now, Jitterbit</w:t>
            </w:r>
            <w:r w:rsidR="00D95EE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UPMX</w:t>
            </w:r>
          </w:p>
        </w:tc>
      </w:tr>
      <w:tr w:rsidR="005516BA" w:rsidTr="00923F19">
        <w:trPr>
          <w:trHeight w:val="559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Programming Techniques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F26158">
            <w:pPr>
              <w:snapToGrid w:val="0"/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Client/Server, Real Time, N-Tier, Web Services, REST, SOA, SEO, CSS, COM/COM+, DCOM, DNA, EDI, ISAPI/NSAPI,</w:t>
            </w:r>
            <w:r w:rsidR="000B766E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Swagger,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SOAP, pair programming</w:t>
            </w:r>
          </w:p>
        </w:tc>
      </w:tr>
      <w:tr w:rsidR="005516BA" w:rsidTr="00923F19">
        <w:trPr>
          <w:trHeight w:val="1131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Application Development &amp; </w:t>
            </w:r>
            <w:r w:rsidR="00BD0002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Dev Ops</w:t>
            </w:r>
          </w:p>
        </w:tc>
        <w:tc>
          <w:tcPr>
            <w:tcW w:w="7301" w:type="dxa"/>
            <w:shd w:val="clear" w:color="auto" w:fill="auto"/>
          </w:tcPr>
          <w:p w:rsidR="0018381B" w:rsidRDefault="002B6C07" w:rsidP="00F00C8E">
            <w:pPr>
              <w:snapToGrid w:val="0"/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Salesforce DX,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Force.com IDE, Jenkins, Git, </w:t>
            </w:r>
            <w:r w:rsidR="00EB0AD1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Gitlab,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Team Foundation, Microsoft Visual Studio Team Suite, Visio for Enterprise Architects, NUnit, Macromedia Flash MX, Delphi, JBuilder, LOG4NET, Test Director, Quality Centre, Cruise control, Resharper, NANT, Visual SourceSafe,</w:t>
            </w:r>
            <w:r w:rsidR="00EB0AD1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VS Code,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PVCS, Eclipse, Subversion, </w:t>
            </w:r>
            <w:r w:rsidR="00F00C8E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XCode,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Unfuddle, JIRA, Trello</w:t>
            </w:r>
            <w:r w:rsidR="00EB0AD1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, </w:t>
            </w:r>
          </w:p>
        </w:tc>
      </w:tr>
      <w:tr w:rsidR="005516BA" w:rsidTr="00923F19">
        <w:trPr>
          <w:trHeight w:val="852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Programming Languages</w:t>
            </w:r>
          </w:p>
        </w:tc>
        <w:tc>
          <w:tcPr>
            <w:tcW w:w="7301" w:type="dxa"/>
            <w:shd w:val="clear" w:color="auto" w:fill="auto"/>
          </w:tcPr>
          <w:p w:rsidR="0018381B" w:rsidRDefault="001A34BD" w:rsidP="00F26158">
            <w:pPr>
              <w:snapToGrid w:val="0"/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Apex, Visualforce, SAQL,SOQL, SOSL, </w:t>
            </w:r>
            <w:r w:rsidR="00B3728C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Python, 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JavaScript , </w:t>
            </w:r>
            <w:r w:rsidR="001A7304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PowerShell</w:t>
            </w:r>
            <w:r w:rsidR="00C145C6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, </w:t>
            </w:r>
            <w:r w:rsidR="00AB3106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C /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C++, C#, VB.NET, ASP/ASP.NET, VBscript / VB6, </w:t>
            </w:r>
            <w:r w:rsidR="007422D3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Node.js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HTML</w:t>
            </w:r>
            <w:r w:rsidR="007B7892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5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, WML, XML, XSL/XSLT, PL/SQL, SQL, SAS, Java, Perl, FORTRAN, Pascal, Delphi, PHP, TCL, Prolog, Ilog JRules BML, XPath, XQuery, </w:t>
            </w:r>
            <w:r w:rsidR="00AB3106" w:rsidRPr="00AB3106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AMPScript</w:t>
            </w:r>
            <w:r w:rsidR="00314CD9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YAML, RAML</w:t>
            </w:r>
            <w:r w:rsidR="00EB0AD1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Typescript</w:t>
            </w:r>
          </w:p>
        </w:tc>
      </w:tr>
      <w:tr w:rsidR="005516BA" w:rsidTr="00923F19">
        <w:trPr>
          <w:trHeight w:val="564"/>
        </w:trPr>
        <w:tc>
          <w:tcPr>
            <w:tcW w:w="2015" w:type="dxa"/>
            <w:shd w:val="clear" w:color="auto" w:fill="auto"/>
          </w:tcPr>
          <w:p w:rsidR="0018381B" w:rsidRDefault="0018381B" w:rsidP="00F00C8E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Data</w:t>
            </w:r>
            <w:r w:rsidR="00F00C8E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0953D4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 xml:space="preserve">Integration </w:t>
            </w: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Tools</w:t>
            </w:r>
          </w:p>
        </w:tc>
        <w:tc>
          <w:tcPr>
            <w:tcW w:w="7301" w:type="dxa"/>
            <w:shd w:val="clear" w:color="auto" w:fill="auto"/>
          </w:tcPr>
          <w:p w:rsidR="0018381B" w:rsidRDefault="007D295C" w:rsidP="00F00C8E">
            <w:pPr>
              <w:snapToGrid w:val="0"/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Dell </w:t>
            </w:r>
            <w:r w:rsidR="001A7304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Boomi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Informatica Cloud, </w:t>
            </w:r>
            <w:r w:rsidR="00726658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MuleSoft</w:t>
            </w:r>
            <w:r w:rsidR="0021736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/ Anypoint Studio,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SQL Server, Access, Oracle, Nucleus, MySQL, TOAD, SQL*Plus, ODBC, JDBC, ADO.NET, DTS, SSIS, MS Analysis Services, MS SQL Reporting, Scribe Insight, DBAmp, </w:t>
            </w:r>
            <w:r w:rsidR="003153BE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Zapier, 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Metalogix, Apex </w:t>
            </w:r>
            <w:r w:rsidR="001A7304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Data loader</w:t>
            </w:r>
            <w:r w:rsidR="0018381B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, Talend Open Studio, Pervasive</w:t>
            </w:r>
            <w:r w:rsidR="008674DA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.</w:t>
            </w:r>
          </w:p>
        </w:tc>
      </w:tr>
      <w:tr w:rsidR="005516BA" w:rsidTr="00923F19">
        <w:trPr>
          <w:trHeight w:val="279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Test Automation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F26158">
            <w:pPr>
              <w:snapToGrid w:val="0"/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NUnit, Selenium Webdriver / GRID, SOAP UI, Cucumber, Apex Webservice Testing, SOAP UI</w:t>
            </w:r>
          </w:p>
        </w:tc>
      </w:tr>
      <w:tr w:rsidR="005516BA" w:rsidTr="00923F19">
        <w:trPr>
          <w:trHeight w:val="279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 Servers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F26158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>Adtech, Google Adwords, Doubleclick / DART, Yahoo / Overture, Microsoft Adcentre</w:t>
            </w:r>
          </w:p>
        </w:tc>
      </w:tr>
      <w:tr w:rsidR="005516BA" w:rsidTr="00923F19">
        <w:trPr>
          <w:trHeight w:val="572"/>
        </w:trPr>
        <w:tc>
          <w:tcPr>
            <w:tcW w:w="2015" w:type="dxa"/>
            <w:shd w:val="clear" w:color="auto" w:fill="auto"/>
          </w:tcPr>
          <w:p w:rsidR="0018381B" w:rsidRDefault="007D295C" w:rsidP="00F26158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Analytics</w:t>
            </w:r>
          </w:p>
        </w:tc>
        <w:tc>
          <w:tcPr>
            <w:tcW w:w="7301" w:type="dxa"/>
            <w:shd w:val="clear" w:color="auto" w:fill="auto"/>
          </w:tcPr>
          <w:p w:rsidR="0018381B" w:rsidRDefault="007D295C" w:rsidP="00C81068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 xml:space="preserve">Einstein Analytics / Wave, </w:t>
            </w:r>
            <w:r w:rsidR="0018381B">
              <w:rPr>
                <w:rFonts w:ascii="Tahoma" w:hAnsi="Tahoma" w:cs="Tahoma"/>
                <w:sz w:val="18"/>
                <w:szCs w:val="18"/>
              </w:rPr>
              <w:t>Tradedoubler, Google analytics, Hitbox, Webtrends / Smart source, Maxymiser, Google webmaster tools, Yahoo web analytics, Sawmill, Optify</w:t>
            </w:r>
          </w:p>
        </w:tc>
      </w:tr>
      <w:tr w:rsidR="005516BA" w:rsidTr="00923F19">
        <w:trPr>
          <w:trHeight w:val="852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Information architecture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F26158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 xml:space="preserve">Site audits, storyboarding, user stories and scenario modelling, business process flows, use cases, swim lane process maps, site mapping and taxonomy, detailed wireframe prototyping, </w:t>
            </w:r>
            <w:r w:rsidR="005636AC">
              <w:rPr>
                <w:rFonts w:ascii="Tahoma" w:hAnsi="Tahoma" w:cs="Tahoma"/>
                <w:sz w:val="18"/>
                <w:szCs w:val="18"/>
              </w:rPr>
              <w:t>do</w:t>
            </w:r>
            <w:r w:rsidR="005636AC"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>main</w:t>
            </w:r>
            <w:r>
              <w:rPr>
                <w:rFonts w:ascii="Tahoma" w:hAnsi="Tahoma" w:cs="Tahoma"/>
                <w:color w:val="000000"/>
                <w:sz w:val="18"/>
                <w:szCs w:val="18"/>
                <w:lang w:val="en-US"/>
              </w:rPr>
              <w:t xml:space="preserve"> driven development</w:t>
            </w:r>
          </w:p>
        </w:tc>
      </w:tr>
      <w:tr w:rsidR="005516BA" w:rsidTr="00923F19">
        <w:trPr>
          <w:trHeight w:val="559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Desktop Tools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F26158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>Microsoft Office (inc. advanced Visio, Excel and PowerPoint), Lotus Notes, Open Office, Novell GroupWise, Google docs/sites, Omnigraffle, Keynote</w:t>
            </w:r>
          </w:p>
        </w:tc>
      </w:tr>
      <w:tr w:rsidR="005516BA" w:rsidTr="00923F19">
        <w:trPr>
          <w:trHeight w:val="572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Networking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F00C8E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>TCP/IP, TELNET, MS Virtual Server, WAN Sync, BigIP, Geo-location, FTP, DCL, Shell Scripts, IIS, WMI Discovery</w:t>
            </w:r>
            <w:r w:rsidR="00D95EEA">
              <w:rPr>
                <w:rFonts w:ascii="Tahoma" w:hAnsi="Tahoma" w:cs="Tahoma"/>
                <w:sz w:val="18"/>
                <w:szCs w:val="18"/>
              </w:rPr>
              <w:t xml:space="preserve">, AWS </w:t>
            </w:r>
            <w:r w:rsidR="001A7304">
              <w:rPr>
                <w:rFonts w:ascii="Tahoma" w:hAnsi="Tahoma" w:cs="Tahoma"/>
                <w:sz w:val="18"/>
                <w:szCs w:val="18"/>
              </w:rPr>
              <w:t>Route 53</w:t>
            </w:r>
          </w:p>
        </w:tc>
      </w:tr>
      <w:tr w:rsidR="005516BA" w:rsidTr="00923F19">
        <w:trPr>
          <w:trHeight w:val="559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Platforms</w:t>
            </w:r>
          </w:p>
        </w:tc>
        <w:tc>
          <w:tcPr>
            <w:tcW w:w="7301" w:type="dxa"/>
            <w:shd w:val="clear" w:color="auto" w:fill="auto"/>
          </w:tcPr>
          <w:p w:rsidR="0018381B" w:rsidRDefault="007422D3" w:rsidP="00F26158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 xml:space="preserve">Amazon Web Services, </w:t>
            </w:r>
            <w:r w:rsidR="005636AC">
              <w:rPr>
                <w:rFonts w:ascii="Tahoma" w:hAnsi="Tahoma" w:cs="Tahoma"/>
                <w:sz w:val="18"/>
                <w:szCs w:val="18"/>
              </w:rPr>
              <w:t>Windows (All versions), MAC OSX, Linux, Unix, Ubuntu, DOS, Tru 64 UNIX, CITRIX, VMS, DEC/Alpha, HP, KSH, VMWare, MS Virtual Server, Heroku</w:t>
            </w:r>
          </w:p>
        </w:tc>
      </w:tr>
      <w:tr w:rsidR="005516BA" w:rsidTr="00923F19">
        <w:trPr>
          <w:trHeight w:val="293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VOIP / Telephony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F26158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>New Voice Media, Interactive Intelligence, PrarieFyre, Jabber, Lync, Avaya</w:t>
            </w:r>
            <w:r w:rsidR="00490E60">
              <w:rPr>
                <w:rFonts w:ascii="Tahoma" w:hAnsi="Tahoma" w:cs="Tahoma"/>
                <w:sz w:val="18"/>
                <w:szCs w:val="18"/>
              </w:rPr>
              <w:t>, Skype</w:t>
            </w:r>
          </w:p>
        </w:tc>
      </w:tr>
      <w:tr w:rsidR="005516BA" w:rsidTr="00923F19">
        <w:trPr>
          <w:trHeight w:val="279"/>
        </w:trPr>
        <w:tc>
          <w:tcPr>
            <w:tcW w:w="2015" w:type="dxa"/>
            <w:shd w:val="clear" w:color="auto" w:fill="auto"/>
          </w:tcPr>
          <w:p w:rsidR="0018381B" w:rsidRDefault="0018381B" w:rsidP="00F26158">
            <w:pPr>
              <w:snapToGrid w:val="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Payment Solutions</w:t>
            </w:r>
          </w:p>
        </w:tc>
        <w:tc>
          <w:tcPr>
            <w:tcW w:w="7301" w:type="dxa"/>
            <w:shd w:val="clear" w:color="auto" w:fill="auto"/>
          </w:tcPr>
          <w:p w:rsidR="0018381B" w:rsidRDefault="0018381B" w:rsidP="00F26158">
            <w:pPr>
              <w:snapToGrid w:val="0"/>
            </w:pPr>
            <w:r>
              <w:rPr>
                <w:rFonts w:ascii="Tahoma" w:hAnsi="Tahoma" w:cs="Tahoma"/>
                <w:sz w:val="18"/>
                <w:szCs w:val="18"/>
              </w:rPr>
              <w:t>Worldpay, Payonomy, Asperato, PayPal</w:t>
            </w:r>
            <w:r w:rsidR="00E50920">
              <w:rPr>
                <w:rFonts w:ascii="Tahoma" w:hAnsi="Tahoma" w:cs="Tahoma"/>
                <w:sz w:val="18"/>
                <w:szCs w:val="18"/>
              </w:rPr>
              <w:t>, PT-X</w:t>
            </w:r>
          </w:p>
        </w:tc>
      </w:tr>
    </w:tbl>
    <w:p w:rsidR="00C06C87" w:rsidRPr="006568F9" w:rsidRDefault="00C06C87" w:rsidP="006568F9">
      <w:pPr>
        <w:pStyle w:val="Heading5"/>
        <w:numPr>
          <w:ilvl w:val="0"/>
          <w:numId w:val="0"/>
        </w:numPr>
        <w:tabs>
          <w:tab w:val="left" w:pos="-2160"/>
        </w:tabs>
        <w:rPr>
          <w:rFonts w:ascii="Tahoma" w:hAnsi="Tahoma" w:cs="Tahoma"/>
          <w:sz w:val="18"/>
          <w:szCs w:val="18"/>
        </w:rPr>
      </w:pPr>
    </w:p>
    <w:sectPr w:rsidR="00C06C87" w:rsidRPr="006568F9" w:rsidSect="004243A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20"/>
      <w:pgMar w:top="720" w:right="1041" w:bottom="720" w:left="960" w:header="720" w:footer="567" w:gutter="0"/>
      <w:cols w:space="720"/>
      <w:docGrid w:linePitch="600" w:charSpace="3686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21A" w:rsidRDefault="0014321A">
      <w:pPr>
        <w:spacing w:line="240" w:lineRule="auto"/>
      </w:pPr>
      <w:r>
        <w:separator/>
      </w:r>
    </w:p>
  </w:endnote>
  <w:endnote w:type="continuationSeparator" w:id="0">
    <w:p w:rsidR="0014321A" w:rsidRDefault="0014321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Yu Gothic"/>
    <w:charset w:val="00"/>
    <w:family w:val="swiss"/>
    <w:pitch w:val="variable"/>
    <w:sig w:usb0="00000000" w:usb1="00000000" w:usb2="00000000" w:usb3="00000000" w:csb0="0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Yu Gothic"/>
    <w:charset w:val="01"/>
    <w:family w:val="roman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29" w:rsidRDefault="00924C2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29" w:rsidRDefault="004243A3">
    <w:pPr>
      <w:pStyle w:val="Footer"/>
      <w:jc w:val="center"/>
    </w:pPr>
    <w:hyperlink r:id="rId1" w:anchor="_blank" w:history="1">
      <w:r w:rsidR="00924C29">
        <w:rPr>
          <w:rStyle w:val="Hyperlink"/>
          <w:rFonts w:ascii="Tahoma" w:hAnsi="Tahoma" w:cs="Tahoma"/>
        </w:rPr>
        <w:t>http://www.linkedin.com/in/neilltshiamalenge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29" w:rsidRDefault="00924C2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21A" w:rsidRDefault="0014321A">
      <w:pPr>
        <w:spacing w:line="240" w:lineRule="auto"/>
      </w:pPr>
      <w:r>
        <w:separator/>
      </w:r>
    </w:p>
  </w:footnote>
  <w:footnote w:type="continuationSeparator" w:id="0">
    <w:p w:rsidR="0014321A" w:rsidRDefault="0014321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29" w:rsidRDefault="00924C2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29" w:rsidRDefault="005A050B">
    <w:pPr>
      <w:pStyle w:val="Header"/>
    </w:pPr>
    <w:ins w:id="3" w:author="Windows User" w:date="2019-08-22T09:14:00Z">
      <w:r>
        <w:rPr>
          <w:noProof/>
          <w:lang w:eastAsia="en-GB"/>
        </w:rPr>
        <w:drawing>
          <wp:inline distT="0" distB="0" distL="0" distR="0">
            <wp:extent cx="1478158" cy="548595"/>
            <wp:effectExtent l="19050" t="0" r="7742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478158" cy="5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4C29" w:rsidRDefault="00924C2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FC9E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  <w:b/>
        <w:i/>
        <w:sz w:val="18"/>
        <w:szCs w:val="1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4">
    <w:nsid w:val="00000004"/>
    <w:multiLevelType w:val="singleLevel"/>
    <w:tmpl w:val="00000004"/>
    <w:name w:val="WW8Num4"/>
    <w:lvl w:ilvl="0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Symbol"/>
        <w:color w:val="000000"/>
        <w:sz w:val="18"/>
        <w:szCs w:val="18"/>
      </w:rPr>
    </w:lvl>
  </w:abstractNum>
  <w:abstractNum w:abstractNumId="5">
    <w:nsid w:val="00000005"/>
    <w:multiLevelType w:val="singleLevel"/>
    <w:tmpl w:val="00000005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Symbol"/>
      </w:rPr>
    </w:lvl>
  </w:abstractNum>
  <w:abstractNum w:abstractNumId="6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/>
      </w:rPr>
    </w:lvl>
  </w:abstractNum>
  <w:abstractNum w:abstractNumId="7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8">
    <w:nsid w:val="00000008"/>
    <w:multiLevelType w:val="singleLevel"/>
    <w:tmpl w:val="00000008"/>
    <w:name w:val="WW8Num8"/>
    <w:lvl w:ilvl="0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Symbol"/>
      </w:rPr>
    </w:lvl>
  </w:abstractNum>
  <w:abstractNum w:abstractNumId="9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2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3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4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  <w:lang w:val="en-U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  <w:lang w:val="en-U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  <w:lang w:val="en-U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5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6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18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9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ahom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ahom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1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2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3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  <w:sz w:val="18"/>
        <w:szCs w:val="18"/>
      </w:rPr>
    </w:lvl>
  </w:abstractNum>
  <w:abstractNum w:abstractNumId="24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25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26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27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ahoma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ahoma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28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ahoma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ahoma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ahoma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29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3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</w:rPr>
    </w:lvl>
  </w:abstractNum>
  <w:abstractNum w:abstractNumId="31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 w:hint="default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 w:hint="default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 w:hint="default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 w:hint="default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 w:hint="default"/>
        <w:sz w:val="18"/>
        <w:szCs w:val="18"/>
      </w:rPr>
    </w:lvl>
  </w:abstractNum>
  <w:abstractNum w:abstractNumId="32">
    <w:nsid w:val="223F7543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3">
    <w:nsid w:val="25F272AA"/>
    <w:multiLevelType w:val="hybridMultilevel"/>
    <w:tmpl w:val="4B267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BB71B8"/>
    <w:multiLevelType w:val="hybridMultilevel"/>
    <w:tmpl w:val="E940EB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A742128"/>
    <w:multiLevelType w:val="hybridMultilevel"/>
    <w:tmpl w:val="993279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CC7FE">
      <w:numFmt w:val="bullet"/>
      <w:lvlText w:val=""/>
      <w:lvlJc w:val="left"/>
      <w:pPr>
        <w:ind w:left="1440" w:hanging="360"/>
      </w:pPr>
      <w:rPr>
        <w:rFonts w:ascii="Wingdings" w:eastAsia="Arial" w:hAnsi="Wingdings" w:cs="Tahom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330691"/>
    <w:multiLevelType w:val="multilevel"/>
    <w:tmpl w:val="0076FF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  <w:rPr>
        <w:rFonts w:ascii="Wingdings" w:hAnsi="Wingdings" w:cs="Wingdings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360"/>
        </w:tabs>
        <w:ind w:left="15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16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18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36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3"/>
  </w:num>
  <w:num w:numId="33">
    <w:abstractNumId w:val="36"/>
  </w:num>
  <w:num w:numId="34">
    <w:abstractNumId w:val="34"/>
  </w:num>
  <w:num w:numId="35">
    <w:abstractNumId w:val="32"/>
  </w:num>
  <w:num w:numId="36">
    <w:abstractNumId w:val="35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6"/>
  <w:displayBackgroundShape/>
  <w:embedSystemFonts/>
  <w:activeWritingStyle w:appName="MSWord" w:lang="en-US" w:vendorID="64" w:dllVersion="0" w:nlCheck="1" w:checkStyle="1"/>
  <w:activeWritingStyle w:appName="MSWord" w:lang="en-GB" w:vendorID="64" w:dllVersion="0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trackRevision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286CF9"/>
    <w:rsid w:val="0000304A"/>
    <w:rsid w:val="00003C21"/>
    <w:rsid w:val="00007DF5"/>
    <w:rsid w:val="00011EC3"/>
    <w:rsid w:val="000129C7"/>
    <w:rsid w:val="00014DA0"/>
    <w:rsid w:val="000166DD"/>
    <w:rsid w:val="00016B33"/>
    <w:rsid w:val="00021997"/>
    <w:rsid w:val="00022653"/>
    <w:rsid w:val="00026460"/>
    <w:rsid w:val="0003029E"/>
    <w:rsid w:val="00032C79"/>
    <w:rsid w:val="00033D4C"/>
    <w:rsid w:val="00035733"/>
    <w:rsid w:val="00037FEE"/>
    <w:rsid w:val="00042476"/>
    <w:rsid w:val="000525AB"/>
    <w:rsid w:val="00053FB9"/>
    <w:rsid w:val="000613D8"/>
    <w:rsid w:val="000805EE"/>
    <w:rsid w:val="00087883"/>
    <w:rsid w:val="00090630"/>
    <w:rsid w:val="0009167C"/>
    <w:rsid w:val="00094AE3"/>
    <w:rsid w:val="000953D4"/>
    <w:rsid w:val="00095F8A"/>
    <w:rsid w:val="00096F3B"/>
    <w:rsid w:val="00097DF5"/>
    <w:rsid w:val="000A052F"/>
    <w:rsid w:val="000A2830"/>
    <w:rsid w:val="000A3639"/>
    <w:rsid w:val="000B766E"/>
    <w:rsid w:val="000C350C"/>
    <w:rsid w:val="000D243F"/>
    <w:rsid w:val="000D3773"/>
    <w:rsid w:val="000D4223"/>
    <w:rsid w:val="000D5002"/>
    <w:rsid w:val="000E3D56"/>
    <w:rsid w:val="000E644C"/>
    <w:rsid w:val="000F2F03"/>
    <w:rsid w:val="001001DB"/>
    <w:rsid w:val="001010AF"/>
    <w:rsid w:val="001071CE"/>
    <w:rsid w:val="001119CC"/>
    <w:rsid w:val="001142AC"/>
    <w:rsid w:val="00120988"/>
    <w:rsid w:val="00124B72"/>
    <w:rsid w:val="00135AA3"/>
    <w:rsid w:val="00135FB1"/>
    <w:rsid w:val="00141843"/>
    <w:rsid w:val="0014321A"/>
    <w:rsid w:val="0014523C"/>
    <w:rsid w:val="00155AA9"/>
    <w:rsid w:val="00156608"/>
    <w:rsid w:val="0016244E"/>
    <w:rsid w:val="00164615"/>
    <w:rsid w:val="00166301"/>
    <w:rsid w:val="00166E93"/>
    <w:rsid w:val="00170EB0"/>
    <w:rsid w:val="001719BB"/>
    <w:rsid w:val="00171E12"/>
    <w:rsid w:val="00175AB9"/>
    <w:rsid w:val="00180366"/>
    <w:rsid w:val="00181250"/>
    <w:rsid w:val="00182135"/>
    <w:rsid w:val="0018247B"/>
    <w:rsid w:val="0018381B"/>
    <w:rsid w:val="0018436A"/>
    <w:rsid w:val="00184AB6"/>
    <w:rsid w:val="00191570"/>
    <w:rsid w:val="00194A60"/>
    <w:rsid w:val="00196234"/>
    <w:rsid w:val="001A34BD"/>
    <w:rsid w:val="001A4196"/>
    <w:rsid w:val="001A4A53"/>
    <w:rsid w:val="001A6500"/>
    <w:rsid w:val="001A7304"/>
    <w:rsid w:val="001B4F6C"/>
    <w:rsid w:val="001B5F20"/>
    <w:rsid w:val="001B79EB"/>
    <w:rsid w:val="001C67F7"/>
    <w:rsid w:val="001D3D66"/>
    <w:rsid w:val="001D5938"/>
    <w:rsid w:val="001D729E"/>
    <w:rsid w:val="001E0BE1"/>
    <w:rsid w:val="001E5E3B"/>
    <w:rsid w:val="001F1987"/>
    <w:rsid w:val="001F4B63"/>
    <w:rsid w:val="00201ECC"/>
    <w:rsid w:val="0020262E"/>
    <w:rsid w:val="00206DBA"/>
    <w:rsid w:val="00207515"/>
    <w:rsid w:val="002136EA"/>
    <w:rsid w:val="0021472A"/>
    <w:rsid w:val="00216E0A"/>
    <w:rsid w:val="0021736B"/>
    <w:rsid w:val="002224ED"/>
    <w:rsid w:val="00224C80"/>
    <w:rsid w:val="00225264"/>
    <w:rsid w:val="002264AE"/>
    <w:rsid w:val="002323C8"/>
    <w:rsid w:val="002351F5"/>
    <w:rsid w:val="0023614A"/>
    <w:rsid w:val="002419E3"/>
    <w:rsid w:val="002424E7"/>
    <w:rsid w:val="00243DB1"/>
    <w:rsid w:val="00244A5D"/>
    <w:rsid w:val="00245090"/>
    <w:rsid w:val="00245B2C"/>
    <w:rsid w:val="00246EAA"/>
    <w:rsid w:val="00250998"/>
    <w:rsid w:val="00251B80"/>
    <w:rsid w:val="00251BCC"/>
    <w:rsid w:val="00251EA0"/>
    <w:rsid w:val="0025482A"/>
    <w:rsid w:val="002550B5"/>
    <w:rsid w:val="0025748C"/>
    <w:rsid w:val="00261636"/>
    <w:rsid w:val="0027454D"/>
    <w:rsid w:val="002760B7"/>
    <w:rsid w:val="00277C1A"/>
    <w:rsid w:val="00281BFF"/>
    <w:rsid w:val="00286B88"/>
    <w:rsid w:val="00286CF9"/>
    <w:rsid w:val="00294797"/>
    <w:rsid w:val="00295DE5"/>
    <w:rsid w:val="00296EA5"/>
    <w:rsid w:val="0029766C"/>
    <w:rsid w:val="0029768B"/>
    <w:rsid w:val="00297B7F"/>
    <w:rsid w:val="002A5B43"/>
    <w:rsid w:val="002B2E0C"/>
    <w:rsid w:val="002B4FDB"/>
    <w:rsid w:val="002B6C07"/>
    <w:rsid w:val="002B7772"/>
    <w:rsid w:val="002C0646"/>
    <w:rsid w:val="002C094E"/>
    <w:rsid w:val="002C3496"/>
    <w:rsid w:val="002C3B44"/>
    <w:rsid w:val="002C4494"/>
    <w:rsid w:val="002C6A26"/>
    <w:rsid w:val="002D2F36"/>
    <w:rsid w:val="002D7FA1"/>
    <w:rsid w:val="002E101B"/>
    <w:rsid w:val="002E5696"/>
    <w:rsid w:val="002F14D6"/>
    <w:rsid w:val="002F394B"/>
    <w:rsid w:val="0030038E"/>
    <w:rsid w:val="0030076C"/>
    <w:rsid w:val="00300E52"/>
    <w:rsid w:val="00303C85"/>
    <w:rsid w:val="00306BEA"/>
    <w:rsid w:val="0031085F"/>
    <w:rsid w:val="00310E0A"/>
    <w:rsid w:val="00311CA8"/>
    <w:rsid w:val="00312C99"/>
    <w:rsid w:val="00314CD9"/>
    <w:rsid w:val="003153BE"/>
    <w:rsid w:val="00316800"/>
    <w:rsid w:val="00320558"/>
    <w:rsid w:val="00320CFF"/>
    <w:rsid w:val="003231A0"/>
    <w:rsid w:val="00324C51"/>
    <w:rsid w:val="00327610"/>
    <w:rsid w:val="00332D5F"/>
    <w:rsid w:val="0033430D"/>
    <w:rsid w:val="00335A3A"/>
    <w:rsid w:val="0033678D"/>
    <w:rsid w:val="0035050F"/>
    <w:rsid w:val="00350E29"/>
    <w:rsid w:val="003522C8"/>
    <w:rsid w:val="00352AFD"/>
    <w:rsid w:val="003532E6"/>
    <w:rsid w:val="00353560"/>
    <w:rsid w:val="0036362B"/>
    <w:rsid w:val="00363B0F"/>
    <w:rsid w:val="003673E5"/>
    <w:rsid w:val="003714A3"/>
    <w:rsid w:val="00371724"/>
    <w:rsid w:val="003744E8"/>
    <w:rsid w:val="0037765C"/>
    <w:rsid w:val="00383C7B"/>
    <w:rsid w:val="003861C2"/>
    <w:rsid w:val="00386900"/>
    <w:rsid w:val="00390C94"/>
    <w:rsid w:val="00391D55"/>
    <w:rsid w:val="003961C5"/>
    <w:rsid w:val="003A3649"/>
    <w:rsid w:val="003B21CD"/>
    <w:rsid w:val="003B25F2"/>
    <w:rsid w:val="003C1E27"/>
    <w:rsid w:val="003C38F9"/>
    <w:rsid w:val="003D6E88"/>
    <w:rsid w:val="003E1228"/>
    <w:rsid w:val="003E6E94"/>
    <w:rsid w:val="003E6F06"/>
    <w:rsid w:val="003F12E7"/>
    <w:rsid w:val="00403D4E"/>
    <w:rsid w:val="00407B4F"/>
    <w:rsid w:val="00413183"/>
    <w:rsid w:val="004243A3"/>
    <w:rsid w:val="0042506B"/>
    <w:rsid w:val="00430C54"/>
    <w:rsid w:val="004316BE"/>
    <w:rsid w:val="0044080F"/>
    <w:rsid w:val="004411C1"/>
    <w:rsid w:val="0044123C"/>
    <w:rsid w:val="00447619"/>
    <w:rsid w:val="00456485"/>
    <w:rsid w:val="00456584"/>
    <w:rsid w:val="004607AF"/>
    <w:rsid w:val="00464081"/>
    <w:rsid w:val="00472A49"/>
    <w:rsid w:val="00472FDA"/>
    <w:rsid w:val="00474788"/>
    <w:rsid w:val="00474BDA"/>
    <w:rsid w:val="00477253"/>
    <w:rsid w:val="00481A57"/>
    <w:rsid w:val="004834AA"/>
    <w:rsid w:val="00484F29"/>
    <w:rsid w:val="00487982"/>
    <w:rsid w:val="00490E60"/>
    <w:rsid w:val="00493018"/>
    <w:rsid w:val="004950DE"/>
    <w:rsid w:val="004955B4"/>
    <w:rsid w:val="004A0606"/>
    <w:rsid w:val="004A42BF"/>
    <w:rsid w:val="004A5799"/>
    <w:rsid w:val="004A78EE"/>
    <w:rsid w:val="004B15E1"/>
    <w:rsid w:val="004B1AEA"/>
    <w:rsid w:val="004B29D9"/>
    <w:rsid w:val="004C0016"/>
    <w:rsid w:val="004C2B59"/>
    <w:rsid w:val="004C2D32"/>
    <w:rsid w:val="004C4727"/>
    <w:rsid w:val="004C5020"/>
    <w:rsid w:val="004C6BEC"/>
    <w:rsid w:val="004E192E"/>
    <w:rsid w:val="004E409E"/>
    <w:rsid w:val="004E6776"/>
    <w:rsid w:val="004E7926"/>
    <w:rsid w:val="004F12A9"/>
    <w:rsid w:val="004F3530"/>
    <w:rsid w:val="004F490C"/>
    <w:rsid w:val="004F53C9"/>
    <w:rsid w:val="00503688"/>
    <w:rsid w:val="00511B92"/>
    <w:rsid w:val="00520A0D"/>
    <w:rsid w:val="00522364"/>
    <w:rsid w:val="00522F61"/>
    <w:rsid w:val="00524BFA"/>
    <w:rsid w:val="0052721B"/>
    <w:rsid w:val="00527377"/>
    <w:rsid w:val="00530387"/>
    <w:rsid w:val="00533AFC"/>
    <w:rsid w:val="005357B2"/>
    <w:rsid w:val="00535A50"/>
    <w:rsid w:val="005405CC"/>
    <w:rsid w:val="005420B7"/>
    <w:rsid w:val="0054232F"/>
    <w:rsid w:val="005432D1"/>
    <w:rsid w:val="0054451C"/>
    <w:rsid w:val="005516BA"/>
    <w:rsid w:val="00552721"/>
    <w:rsid w:val="005555BC"/>
    <w:rsid w:val="005636AC"/>
    <w:rsid w:val="00573E8B"/>
    <w:rsid w:val="00574384"/>
    <w:rsid w:val="00577D47"/>
    <w:rsid w:val="00591A4E"/>
    <w:rsid w:val="005940BE"/>
    <w:rsid w:val="00595361"/>
    <w:rsid w:val="005A0117"/>
    <w:rsid w:val="005A050B"/>
    <w:rsid w:val="005A13AA"/>
    <w:rsid w:val="005B1020"/>
    <w:rsid w:val="005B7FFA"/>
    <w:rsid w:val="005C0087"/>
    <w:rsid w:val="005C34E1"/>
    <w:rsid w:val="005C6047"/>
    <w:rsid w:val="005D33E6"/>
    <w:rsid w:val="005D7638"/>
    <w:rsid w:val="005D7722"/>
    <w:rsid w:val="005E1AAA"/>
    <w:rsid w:val="005E4BF1"/>
    <w:rsid w:val="005E5A63"/>
    <w:rsid w:val="005E60F4"/>
    <w:rsid w:val="005E7EE4"/>
    <w:rsid w:val="005F3338"/>
    <w:rsid w:val="005F4003"/>
    <w:rsid w:val="006010F2"/>
    <w:rsid w:val="0061110D"/>
    <w:rsid w:val="00611F53"/>
    <w:rsid w:val="00615C99"/>
    <w:rsid w:val="00621FF0"/>
    <w:rsid w:val="00626BDA"/>
    <w:rsid w:val="00632854"/>
    <w:rsid w:val="00633181"/>
    <w:rsid w:val="00634116"/>
    <w:rsid w:val="00641433"/>
    <w:rsid w:val="006433B9"/>
    <w:rsid w:val="00646455"/>
    <w:rsid w:val="006504DE"/>
    <w:rsid w:val="00652F09"/>
    <w:rsid w:val="006568F9"/>
    <w:rsid w:val="00656DAE"/>
    <w:rsid w:val="00664BE0"/>
    <w:rsid w:val="00664D0E"/>
    <w:rsid w:val="00667E70"/>
    <w:rsid w:val="0067111E"/>
    <w:rsid w:val="00671700"/>
    <w:rsid w:val="00673FC2"/>
    <w:rsid w:val="006769FB"/>
    <w:rsid w:val="00687404"/>
    <w:rsid w:val="0069052D"/>
    <w:rsid w:val="00691B90"/>
    <w:rsid w:val="00697D3A"/>
    <w:rsid w:val="006A1D0D"/>
    <w:rsid w:val="006A507C"/>
    <w:rsid w:val="006B2B1F"/>
    <w:rsid w:val="006C0F64"/>
    <w:rsid w:val="006C1203"/>
    <w:rsid w:val="006C26D4"/>
    <w:rsid w:val="006C2A54"/>
    <w:rsid w:val="006C3A96"/>
    <w:rsid w:val="006C7AAD"/>
    <w:rsid w:val="006D0071"/>
    <w:rsid w:val="006D074E"/>
    <w:rsid w:val="006D6739"/>
    <w:rsid w:val="006D6A35"/>
    <w:rsid w:val="006D7229"/>
    <w:rsid w:val="006D7D40"/>
    <w:rsid w:val="006E3B70"/>
    <w:rsid w:val="006E53C1"/>
    <w:rsid w:val="006E655C"/>
    <w:rsid w:val="006E6AFF"/>
    <w:rsid w:val="006E6FB4"/>
    <w:rsid w:val="006F0863"/>
    <w:rsid w:val="006F55A0"/>
    <w:rsid w:val="006F6D0D"/>
    <w:rsid w:val="00700B7E"/>
    <w:rsid w:val="00702861"/>
    <w:rsid w:val="00703C78"/>
    <w:rsid w:val="00706C57"/>
    <w:rsid w:val="007076D9"/>
    <w:rsid w:val="00715962"/>
    <w:rsid w:val="00724254"/>
    <w:rsid w:val="00726658"/>
    <w:rsid w:val="007302A5"/>
    <w:rsid w:val="00731F54"/>
    <w:rsid w:val="007330C8"/>
    <w:rsid w:val="007337B9"/>
    <w:rsid w:val="00740816"/>
    <w:rsid w:val="00741233"/>
    <w:rsid w:val="00741C90"/>
    <w:rsid w:val="007422D3"/>
    <w:rsid w:val="00744469"/>
    <w:rsid w:val="007447E3"/>
    <w:rsid w:val="007449DB"/>
    <w:rsid w:val="00745315"/>
    <w:rsid w:val="0074767E"/>
    <w:rsid w:val="00752DA7"/>
    <w:rsid w:val="00754E27"/>
    <w:rsid w:val="00755388"/>
    <w:rsid w:val="00766EEE"/>
    <w:rsid w:val="00767365"/>
    <w:rsid w:val="00770207"/>
    <w:rsid w:val="007721E2"/>
    <w:rsid w:val="007734F5"/>
    <w:rsid w:val="0077429E"/>
    <w:rsid w:val="0077457B"/>
    <w:rsid w:val="00775135"/>
    <w:rsid w:val="00775CBA"/>
    <w:rsid w:val="00786B3C"/>
    <w:rsid w:val="007874E0"/>
    <w:rsid w:val="007919F4"/>
    <w:rsid w:val="00793106"/>
    <w:rsid w:val="0079343B"/>
    <w:rsid w:val="00797D33"/>
    <w:rsid w:val="007A033B"/>
    <w:rsid w:val="007A1763"/>
    <w:rsid w:val="007A3E46"/>
    <w:rsid w:val="007A4D18"/>
    <w:rsid w:val="007A5A41"/>
    <w:rsid w:val="007A6087"/>
    <w:rsid w:val="007A6A1A"/>
    <w:rsid w:val="007B19F2"/>
    <w:rsid w:val="007B22ED"/>
    <w:rsid w:val="007B5600"/>
    <w:rsid w:val="007B6BBE"/>
    <w:rsid w:val="007B7892"/>
    <w:rsid w:val="007C0AAE"/>
    <w:rsid w:val="007C225B"/>
    <w:rsid w:val="007C2733"/>
    <w:rsid w:val="007C30A9"/>
    <w:rsid w:val="007D050A"/>
    <w:rsid w:val="007D295C"/>
    <w:rsid w:val="007D33A7"/>
    <w:rsid w:val="007D4EA2"/>
    <w:rsid w:val="007D699D"/>
    <w:rsid w:val="007E074D"/>
    <w:rsid w:val="007E50A9"/>
    <w:rsid w:val="007E5DA1"/>
    <w:rsid w:val="007E6F91"/>
    <w:rsid w:val="007E7D8F"/>
    <w:rsid w:val="007F1767"/>
    <w:rsid w:val="007F1AB0"/>
    <w:rsid w:val="007F1CD3"/>
    <w:rsid w:val="007F6B1D"/>
    <w:rsid w:val="008115CC"/>
    <w:rsid w:val="00816195"/>
    <w:rsid w:val="008161C7"/>
    <w:rsid w:val="00827546"/>
    <w:rsid w:val="00832CEB"/>
    <w:rsid w:val="00836E8A"/>
    <w:rsid w:val="008373C0"/>
    <w:rsid w:val="0084122F"/>
    <w:rsid w:val="00841C71"/>
    <w:rsid w:val="0084479E"/>
    <w:rsid w:val="00844B31"/>
    <w:rsid w:val="00846CD6"/>
    <w:rsid w:val="00847B65"/>
    <w:rsid w:val="00850C6D"/>
    <w:rsid w:val="00854A82"/>
    <w:rsid w:val="00856D1A"/>
    <w:rsid w:val="008674DA"/>
    <w:rsid w:val="00867D40"/>
    <w:rsid w:val="00867E78"/>
    <w:rsid w:val="008702A3"/>
    <w:rsid w:val="00871B08"/>
    <w:rsid w:val="00873472"/>
    <w:rsid w:val="00874956"/>
    <w:rsid w:val="00875ED6"/>
    <w:rsid w:val="0088586C"/>
    <w:rsid w:val="008870B4"/>
    <w:rsid w:val="0089303F"/>
    <w:rsid w:val="00893318"/>
    <w:rsid w:val="00894260"/>
    <w:rsid w:val="008955B8"/>
    <w:rsid w:val="0089642E"/>
    <w:rsid w:val="008968EB"/>
    <w:rsid w:val="008A5A74"/>
    <w:rsid w:val="008A7024"/>
    <w:rsid w:val="008B30C7"/>
    <w:rsid w:val="008B45F8"/>
    <w:rsid w:val="008B5FE4"/>
    <w:rsid w:val="008B6D09"/>
    <w:rsid w:val="008C05DE"/>
    <w:rsid w:val="008C370C"/>
    <w:rsid w:val="008D55F6"/>
    <w:rsid w:val="008E7CDC"/>
    <w:rsid w:val="008F2731"/>
    <w:rsid w:val="008F3EE3"/>
    <w:rsid w:val="008F4706"/>
    <w:rsid w:val="009010BF"/>
    <w:rsid w:val="00902A90"/>
    <w:rsid w:val="00904B34"/>
    <w:rsid w:val="009172F9"/>
    <w:rsid w:val="0092063E"/>
    <w:rsid w:val="00923F19"/>
    <w:rsid w:val="00924C29"/>
    <w:rsid w:val="009349FD"/>
    <w:rsid w:val="00934CFA"/>
    <w:rsid w:val="009378A1"/>
    <w:rsid w:val="00943B06"/>
    <w:rsid w:val="00944377"/>
    <w:rsid w:val="00945384"/>
    <w:rsid w:val="00945F52"/>
    <w:rsid w:val="00947674"/>
    <w:rsid w:val="009608E4"/>
    <w:rsid w:val="00962E16"/>
    <w:rsid w:val="009664E4"/>
    <w:rsid w:val="009665FF"/>
    <w:rsid w:val="00973EEF"/>
    <w:rsid w:val="00974E46"/>
    <w:rsid w:val="00976754"/>
    <w:rsid w:val="00977380"/>
    <w:rsid w:val="00977E79"/>
    <w:rsid w:val="00983261"/>
    <w:rsid w:val="009841DD"/>
    <w:rsid w:val="00984EE6"/>
    <w:rsid w:val="00985EB4"/>
    <w:rsid w:val="009905DE"/>
    <w:rsid w:val="009934C1"/>
    <w:rsid w:val="0099442D"/>
    <w:rsid w:val="009A17A6"/>
    <w:rsid w:val="009A4CCB"/>
    <w:rsid w:val="009A5086"/>
    <w:rsid w:val="009B2221"/>
    <w:rsid w:val="009B3208"/>
    <w:rsid w:val="009B6391"/>
    <w:rsid w:val="009C0EFC"/>
    <w:rsid w:val="009C18D7"/>
    <w:rsid w:val="009C2887"/>
    <w:rsid w:val="009C52B7"/>
    <w:rsid w:val="009C66BB"/>
    <w:rsid w:val="009D1E34"/>
    <w:rsid w:val="009D1FFE"/>
    <w:rsid w:val="009D3020"/>
    <w:rsid w:val="009D6575"/>
    <w:rsid w:val="009D704C"/>
    <w:rsid w:val="009E48B1"/>
    <w:rsid w:val="009E5341"/>
    <w:rsid w:val="009F3FDC"/>
    <w:rsid w:val="009F400F"/>
    <w:rsid w:val="009F7BF3"/>
    <w:rsid w:val="00A02EC7"/>
    <w:rsid w:val="00A05001"/>
    <w:rsid w:val="00A07CA9"/>
    <w:rsid w:val="00A11255"/>
    <w:rsid w:val="00A14ACC"/>
    <w:rsid w:val="00A17CEB"/>
    <w:rsid w:val="00A21B88"/>
    <w:rsid w:val="00A25129"/>
    <w:rsid w:val="00A25AED"/>
    <w:rsid w:val="00A2643F"/>
    <w:rsid w:val="00A41591"/>
    <w:rsid w:val="00A43C3D"/>
    <w:rsid w:val="00A50641"/>
    <w:rsid w:val="00A510F0"/>
    <w:rsid w:val="00A525B2"/>
    <w:rsid w:val="00A56050"/>
    <w:rsid w:val="00A57139"/>
    <w:rsid w:val="00A57FDF"/>
    <w:rsid w:val="00A61E45"/>
    <w:rsid w:val="00A657E5"/>
    <w:rsid w:val="00A66A90"/>
    <w:rsid w:val="00A6701C"/>
    <w:rsid w:val="00A70CB1"/>
    <w:rsid w:val="00A73AD3"/>
    <w:rsid w:val="00A77B80"/>
    <w:rsid w:val="00A850FA"/>
    <w:rsid w:val="00A863C0"/>
    <w:rsid w:val="00A91CDA"/>
    <w:rsid w:val="00A92737"/>
    <w:rsid w:val="00A92846"/>
    <w:rsid w:val="00A943E3"/>
    <w:rsid w:val="00AA0992"/>
    <w:rsid w:val="00AA409B"/>
    <w:rsid w:val="00AB0033"/>
    <w:rsid w:val="00AB0D64"/>
    <w:rsid w:val="00AB3106"/>
    <w:rsid w:val="00AB571B"/>
    <w:rsid w:val="00AB683F"/>
    <w:rsid w:val="00AB7684"/>
    <w:rsid w:val="00AB7CD3"/>
    <w:rsid w:val="00AC0C39"/>
    <w:rsid w:val="00AC177D"/>
    <w:rsid w:val="00AC26DF"/>
    <w:rsid w:val="00AC2883"/>
    <w:rsid w:val="00AC34CD"/>
    <w:rsid w:val="00AD4E90"/>
    <w:rsid w:val="00AD7409"/>
    <w:rsid w:val="00AE6FB6"/>
    <w:rsid w:val="00AE7C07"/>
    <w:rsid w:val="00AF3039"/>
    <w:rsid w:val="00B034B1"/>
    <w:rsid w:val="00B06143"/>
    <w:rsid w:val="00B06D66"/>
    <w:rsid w:val="00B074CB"/>
    <w:rsid w:val="00B07D49"/>
    <w:rsid w:val="00B105E7"/>
    <w:rsid w:val="00B11417"/>
    <w:rsid w:val="00B21415"/>
    <w:rsid w:val="00B22BFF"/>
    <w:rsid w:val="00B264DB"/>
    <w:rsid w:val="00B311B3"/>
    <w:rsid w:val="00B355ED"/>
    <w:rsid w:val="00B3728C"/>
    <w:rsid w:val="00B40F8B"/>
    <w:rsid w:val="00B41CEA"/>
    <w:rsid w:val="00B42299"/>
    <w:rsid w:val="00B432B2"/>
    <w:rsid w:val="00B472C3"/>
    <w:rsid w:val="00B60A0F"/>
    <w:rsid w:val="00B60C96"/>
    <w:rsid w:val="00B6239D"/>
    <w:rsid w:val="00B70478"/>
    <w:rsid w:val="00B75DD7"/>
    <w:rsid w:val="00B84C34"/>
    <w:rsid w:val="00B871E8"/>
    <w:rsid w:val="00B87810"/>
    <w:rsid w:val="00B91A1B"/>
    <w:rsid w:val="00B96D9C"/>
    <w:rsid w:val="00BA004E"/>
    <w:rsid w:val="00BA11DB"/>
    <w:rsid w:val="00BA2082"/>
    <w:rsid w:val="00BA77BE"/>
    <w:rsid w:val="00BB5F13"/>
    <w:rsid w:val="00BD0002"/>
    <w:rsid w:val="00BD0DC9"/>
    <w:rsid w:val="00BD5746"/>
    <w:rsid w:val="00BD5EF4"/>
    <w:rsid w:val="00BD6013"/>
    <w:rsid w:val="00BD6EFE"/>
    <w:rsid w:val="00BE039D"/>
    <w:rsid w:val="00BE085D"/>
    <w:rsid w:val="00BE0A7E"/>
    <w:rsid w:val="00BE5B98"/>
    <w:rsid w:val="00BF4BBD"/>
    <w:rsid w:val="00C0431F"/>
    <w:rsid w:val="00C06C87"/>
    <w:rsid w:val="00C06E14"/>
    <w:rsid w:val="00C06F5B"/>
    <w:rsid w:val="00C07BCC"/>
    <w:rsid w:val="00C139BA"/>
    <w:rsid w:val="00C14187"/>
    <w:rsid w:val="00C145C6"/>
    <w:rsid w:val="00C1754A"/>
    <w:rsid w:val="00C1754F"/>
    <w:rsid w:val="00C21132"/>
    <w:rsid w:val="00C278F5"/>
    <w:rsid w:val="00C30047"/>
    <w:rsid w:val="00C33267"/>
    <w:rsid w:val="00C338C1"/>
    <w:rsid w:val="00C36390"/>
    <w:rsid w:val="00C374D2"/>
    <w:rsid w:val="00C37BA1"/>
    <w:rsid w:val="00C40285"/>
    <w:rsid w:val="00C4166D"/>
    <w:rsid w:val="00C41CB8"/>
    <w:rsid w:val="00C46490"/>
    <w:rsid w:val="00C46E41"/>
    <w:rsid w:val="00C47CA8"/>
    <w:rsid w:val="00C51FF6"/>
    <w:rsid w:val="00C54AE2"/>
    <w:rsid w:val="00C714E2"/>
    <w:rsid w:val="00C725B7"/>
    <w:rsid w:val="00C77859"/>
    <w:rsid w:val="00C81068"/>
    <w:rsid w:val="00C83274"/>
    <w:rsid w:val="00C870C4"/>
    <w:rsid w:val="00C9150B"/>
    <w:rsid w:val="00C931A9"/>
    <w:rsid w:val="00C933D2"/>
    <w:rsid w:val="00C935FA"/>
    <w:rsid w:val="00C97DB7"/>
    <w:rsid w:val="00CA04AC"/>
    <w:rsid w:val="00CA0CBD"/>
    <w:rsid w:val="00CA2385"/>
    <w:rsid w:val="00CA2D6E"/>
    <w:rsid w:val="00CA6D34"/>
    <w:rsid w:val="00CA7110"/>
    <w:rsid w:val="00CB36EC"/>
    <w:rsid w:val="00CB4192"/>
    <w:rsid w:val="00CB46AE"/>
    <w:rsid w:val="00CB6C7F"/>
    <w:rsid w:val="00CC09EF"/>
    <w:rsid w:val="00CC1850"/>
    <w:rsid w:val="00CD342E"/>
    <w:rsid w:val="00CD347F"/>
    <w:rsid w:val="00CD5A96"/>
    <w:rsid w:val="00CD5C41"/>
    <w:rsid w:val="00CD6281"/>
    <w:rsid w:val="00CD64D5"/>
    <w:rsid w:val="00CD6F77"/>
    <w:rsid w:val="00CE161D"/>
    <w:rsid w:val="00CE25BF"/>
    <w:rsid w:val="00CE389E"/>
    <w:rsid w:val="00CE4924"/>
    <w:rsid w:val="00CE5081"/>
    <w:rsid w:val="00CE706D"/>
    <w:rsid w:val="00CE78E5"/>
    <w:rsid w:val="00CF1CF7"/>
    <w:rsid w:val="00CF509D"/>
    <w:rsid w:val="00D0268A"/>
    <w:rsid w:val="00D02EF7"/>
    <w:rsid w:val="00D07B98"/>
    <w:rsid w:val="00D10182"/>
    <w:rsid w:val="00D11436"/>
    <w:rsid w:val="00D12BB6"/>
    <w:rsid w:val="00D163C7"/>
    <w:rsid w:val="00D21259"/>
    <w:rsid w:val="00D246BF"/>
    <w:rsid w:val="00D2530C"/>
    <w:rsid w:val="00D25F35"/>
    <w:rsid w:val="00D3129A"/>
    <w:rsid w:val="00D31DB7"/>
    <w:rsid w:val="00D320B0"/>
    <w:rsid w:val="00D334A4"/>
    <w:rsid w:val="00D34AA4"/>
    <w:rsid w:val="00D367ED"/>
    <w:rsid w:val="00D42BEF"/>
    <w:rsid w:val="00D44254"/>
    <w:rsid w:val="00D505DA"/>
    <w:rsid w:val="00D54699"/>
    <w:rsid w:val="00D60AA1"/>
    <w:rsid w:val="00D61C7F"/>
    <w:rsid w:val="00D62916"/>
    <w:rsid w:val="00D63C19"/>
    <w:rsid w:val="00D72DEB"/>
    <w:rsid w:val="00D7512F"/>
    <w:rsid w:val="00D81F07"/>
    <w:rsid w:val="00D82C6F"/>
    <w:rsid w:val="00D8574D"/>
    <w:rsid w:val="00D8589C"/>
    <w:rsid w:val="00D876DC"/>
    <w:rsid w:val="00D9024E"/>
    <w:rsid w:val="00D90FA8"/>
    <w:rsid w:val="00D91B0C"/>
    <w:rsid w:val="00D92FB9"/>
    <w:rsid w:val="00D95EEA"/>
    <w:rsid w:val="00D9705C"/>
    <w:rsid w:val="00DA33D0"/>
    <w:rsid w:val="00DA3A93"/>
    <w:rsid w:val="00DA4BD0"/>
    <w:rsid w:val="00DA6AEE"/>
    <w:rsid w:val="00DB3C93"/>
    <w:rsid w:val="00DB6622"/>
    <w:rsid w:val="00DB6E75"/>
    <w:rsid w:val="00DC4F71"/>
    <w:rsid w:val="00DD0068"/>
    <w:rsid w:val="00DD0368"/>
    <w:rsid w:val="00DD097C"/>
    <w:rsid w:val="00DD100B"/>
    <w:rsid w:val="00DD3C00"/>
    <w:rsid w:val="00DD5277"/>
    <w:rsid w:val="00DD6FB3"/>
    <w:rsid w:val="00DE26BC"/>
    <w:rsid w:val="00E04D05"/>
    <w:rsid w:val="00E05114"/>
    <w:rsid w:val="00E06B7E"/>
    <w:rsid w:val="00E10A32"/>
    <w:rsid w:val="00E125B7"/>
    <w:rsid w:val="00E12690"/>
    <w:rsid w:val="00E16311"/>
    <w:rsid w:val="00E171EA"/>
    <w:rsid w:val="00E31354"/>
    <w:rsid w:val="00E321DB"/>
    <w:rsid w:val="00E322EC"/>
    <w:rsid w:val="00E35CE5"/>
    <w:rsid w:val="00E37E46"/>
    <w:rsid w:val="00E40ACB"/>
    <w:rsid w:val="00E40D6D"/>
    <w:rsid w:val="00E438D4"/>
    <w:rsid w:val="00E470CB"/>
    <w:rsid w:val="00E5065E"/>
    <w:rsid w:val="00E50920"/>
    <w:rsid w:val="00E5098D"/>
    <w:rsid w:val="00E53348"/>
    <w:rsid w:val="00E638FD"/>
    <w:rsid w:val="00E66C28"/>
    <w:rsid w:val="00E71A6C"/>
    <w:rsid w:val="00E76884"/>
    <w:rsid w:val="00E82B80"/>
    <w:rsid w:val="00E8389A"/>
    <w:rsid w:val="00E915CB"/>
    <w:rsid w:val="00E931B1"/>
    <w:rsid w:val="00E93D72"/>
    <w:rsid w:val="00E96688"/>
    <w:rsid w:val="00E9735E"/>
    <w:rsid w:val="00EA1F50"/>
    <w:rsid w:val="00EA39F4"/>
    <w:rsid w:val="00EA547E"/>
    <w:rsid w:val="00EB0AD1"/>
    <w:rsid w:val="00EB1B0D"/>
    <w:rsid w:val="00EB2F37"/>
    <w:rsid w:val="00EC0FFD"/>
    <w:rsid w:val="00EC4BA6"/>
    <w:rsid w:val="00EC5C71"/>
    <w:rsid w:val="00ED1762"/>
    <w:rsid w:val="00ED3ED4"/>
    <w:rsid w:val="00ED53E2"/>
    <w:rsid w:val="00EE1A7F"/>
    <w:rsid w:val="00EE5463"/>
    <w:rsid w:val="00EF225A"/>
    <w:rsid w:val="00EF262B"/>
    <w:rsid w:val="00EF4006"/>
    <w:rsid w:val="00EF529C"/>
    <w:rsid w:val="00EF5D04"/>
    <w:rsid w:val="00F00C8E"/>
    <w:rsid w:val="00F02C3F"/>
    <w:rsid w:val="00F038CF"/>
    <w:rsid w:val="00F05D96"/>
    <w:rsid w:val="00F062EF"/>
    <w:rsid w:val="00F105A5"/>
    <w:rsid w:val="00F1274D"/>
    <w:rsid w:val="00F12BE9"/>
    <w:rsid w:val="00F12F0E"/>
    <w:rsid w:val="00F142A6"/>
    <w:rsid w:val="00F174AF"/>
    <w:rsid w:val="00F20435"/>
    <w:rsid w:val="00F26158"/>
    <w:rsid w:val="00F34031"/>
    <w:rsid w:val="00F34A4C"/>
    <w:rsid w:val="00F41578"/>
    <w:rsid w:val="00F45C33"/>
    <w:rsid w:val="00F46EE6"/>
    <w:rsid w:val="00F479EA"/>
    <w:rsid w:val="00F47A6C"/>
    <w:rsid w:val="00F47FCE"/>
    <w:rsid w:val="00F56790"/>
    <w:rsid w:val="00F61B30"/>
    <w:rsid w:val="00F6320F"/>
    <w:rsid w:val="00F65EC0"/>
    <w:rsid w:val="00F6654F"/>
    <w:rsid w:val="00F67E04"/>
    <w:rsid w:val="00F71A87"/>
    <w:rsid w:val="00F72F6C"/>
    <w:rsid w:val="00F731D3"/>
    <w:rsid w:val="00F75EC0"/>
    <w:rsid w:val="00F76EF9"/>
    <w:rsid w:val="00F908A9"/>
    <w:rsid w:val="00F94F89"/>
    <w:rsid w:val="00F9611D"/>
    <w:rsid w:val="00FA06E7"/>
    <w:rsid w:val="00FA0933"/>
    <w:rsid w:val="00FA33CE"/>
    <w:rsid w:val="00FA38B2"/>
    <w:rsid w:val="00FA39FE"/>
    <w:rsid w:val="00FB5F56"/>
    <w:rsid w:val="00FC1877"/>
    <w:rsid w:val="00FC429F"/>
    <w:rsid w:val="00FC5D80"/>
    <w:rsid w:val="00FD4C76"/>
    <w:rsid w:val="00FE3442"/>
    <w:rsid w:val="00FE7A2F"/>
    <w:rsid w:val="00FF0799"/>
    <w:rsid w:val="00FF2DEC"/>
    <w:rsid w:val="00FF5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3A3"/>
    <w:pPr>
      <w:suppressAutoHyphens/>
      <w:spacing w:line="100" w:lineRule="atLeast"/>
    </w:pPr>
    <w:rPr>
      <w:rFonts w:eastAsia="Arial"/>
      <w:kern w:val="1"/>
      <w:sz w:val="22"/>
      <w:szCs w:val="22"/>
      <w:lang w:eastAsia="ar-SA"/>
    </w:rPr>
  </w:style>
  <w:style w:type="paragraph" w:styleId="Heading1">
    <w:name w:val="heading 1"/>
    <w:basedOn w:val="Normal"/>
    <w:next w:val="Normal"/>
    <w:qFormat/>
    <w:rsid w:val="004243A3"/>
    <w:pPr>
      <w:keepNext/>
      <w:numPr>
        <w:numId w:val="1"/>
      </w:numPr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4243A3"/>
    <w:pPr>
      <w:keepNext/>
      <w:numPr>
        <w:ilvl w:val="1"/>
        <w:numId w:val="1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43A3"/>
    <w:pPr>
      <w:keepNext/>
      <w:numPr>
        <w:ilvl w:val="2"/>
        <w:numId w:val="1"/>
      </w:numPr>
      <w:jc w:val="center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rsid w:val="004243A3"/>
    <w:pPr>
      <w:keepNext/>
      <w:numPr>
        <w:ilvl w:val="3"/>
        <w:numId w:val="1"/>
      </w:numPr>
      <w:outlineLvl w:val="3"/>
    </w:pPr>
    <w:rPr>
      <w:b/>
      <w:bCs/>
      <w:sz w:val="24"/>
      <w:szCs w:val="24"/>
    </w:rPr>
  </w:style>
  <w:style w:type="paragraph" w:styleId="Heading5">
    <w:name w:val="heading 5"/>
    <w:basedOn w:val="BodyText"/>
    <w:next w:val="Normal"/>
    <w:qFormat/>
    <w:rsid w:val="004243A3"/>
    <w:pPr>
      <w:numPr>
        <w:ilvl w:val="4"/>
        <w:numId w:val="1"/>
      </w:numPr>
      <w:ind w:left="-360"/>
      <w:outlineLvl w:val="4"/>
    </w:pPr>
    <w:rPr>
      <w:rFonts w:ascii="Arial" w:hAnsi="Arial" w:cs="Arial"/>
      <w:b/>
      <w:sz w:val="24"/>
      <w:szCs w:val="24"/>
    </w:rPr>
  </w:style>
  <w:style w:type="paragraph" w:styleId="Heading9">
    <w:name w:val="heading 9"/>
    <w:basedOn w:val="Normal"/>
    <w:next w:val="Normal"/>
    <w:qFormat/>
    <w:rsid w:val="004243A3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243A3"/>
    <w:rPr>
      <w:rFonts w:ascii="Symbol" w:hAnsi="Symbol" w:cs="Symbol"/>
    </w:rPr>
  </w:style>
  <w:style w:type="character" w:customStyle="1" w:styleId="WW8Num1z1">
    <w:name w:val="WW8Num1z1"/>
    <w:rsid w:val="004243A3"/>
    <w:rPr>
      <w:rFonts w:ascii="Courier New" w:hAnsi="Courier New" w:cs="Courier New"/>
    </w:rPr>
  </w:style>
  <w:style w:type="character" w:customStyle="1" w:styleId="WW8Num1z2">
    <w:name w:val="WW8Num1z2"/>
    <w:rsid w:val="004243A3"/>
    <w:rPr>
      <w:rFonts w:ascii="Wingdings" w:hAnsi="Wingdings" w:cs="Wingdings"/>
    </w:rPr>
  </w:style>
  <w:style w:type="character" w:customStyle="1" w:styleId="WW8Num1z3">
    <w:name w:val="WW8Num1z3"/>
    <w:rsid w:val="004243A3"/>
    <w:rPr>
      <w:rFonts w:ascii="Wingdings" w:hAnsi="Wingdings" w:cs="Wingdings" w:hint="default"/>
    </w:rPr>
  </w:style>
  <w:style w:type="character" w:customStyle="1" w:styleId="WW8Num1z4">
    <w:name w:val="WW8Num1z4"/>
    <w:rsid w:val="004243A3"/>
  </w:style>
  <w:style w:type="character" w:customStyle="1" w:styleId="WW8Num1z5">
    <w:name w:val="WW8Num1z5"/>
    <w:rsid w:val="004243A3"/>
  </w:style>
  <w:style w:type="character" w:customStyle="1" w:styleId="WW8Num1z6">
    <w:name w:val="WW8Num1z6"/>
    <w:rsid w:val="004243A3"/>
  </w:style>
  <w:style w:type="character" w:customStyle="1" w:styleId="WW8Num1z7">
    <w:name w:val="WW8Num1z7"/>
    <w:rsid w:val="004243A3"/>
  </w:style>
  <w:style w:type="character" w:customStyle="1" w:styleId="WW8Num1z8">
    <w:name w:val="WW8Num1z8"/>
    <w:rsid w:val="004243A3"/>
  </w:style>
  <w:style w:type="character" w:customStyle="1" w:styleId="WW8Num2z0">
    <w:name w:val="WW8Num2z0"/>
    <w:rsid w:val="004243A3"/>
    <w:rPr>
      <w:rFonts w:ascii="Courier New" w:hAnsi="Courier New" w:cs="Courier New"/>
      <w:b/>
      <w:i/>
      <w:sz w:val="18"/>
      <w:szCs w:val="18"/>
    </w:rPr>
  </w:style>
  <w:style w:type="character" w:customStyle="1" w:styleId="WW8Num2z1">
    <w:name w:val="WW8Num2z1"/>
    <w:rsid w:val="004243A3"/>
    <w:rPr>
      <w:rFonts w:ascii="Courier New" w:hAnsi="Courier New" w:cs="Courier New"/>
    </w:rPr>
  </w:style>
  <w:style w:type="character" w:customStyle="1" w:styleId="WW8Num2z2">
    <w:name w:val="WW8Num2z2"/>
    <w:rsid w:val="004243A3"/>
    <w:rPr>
      <w:rFonts w:ascii="Wingdings" w:hAnsi="Wingdings" w:cs="Wingdings"/>
    </w:rPr>
  </w:style>
  <w:style w:type="character" w:customStyle="1" w:styleId="WW8Num2z3">
    <w:name w:val="WW8Num2z3"/>
    <w:rsid w:val="004243A3"/>
    <w:rPr>
      <w:rFonts w:ascii="Symbol" w:hAnsi="Symbol" w:cs="Symbol"/>
    </w:rPr>
  </w:style>
  <w:style w:type="character" w:customStyle="1" w:styleId="WW8Num2z4">
    <w:name w:val="WW8Num2z4"/>
    <w:rsid w:val="004243A3"/>
  </w:style>
  <w:style w:type="character" w:customStyle="1" w:styleId="WW8Num2z5">
    <w:name w:val="WW8Num2z5"/>
    <w:rsid w:val="004243A3"/>
  </w:style>
  <w:style w:type="character" w:customStyle="1" w:styleId="WW8Num2z6">
    <w:name w:val="WW8Num2z6"/>
    <w:rsid w:val="004243A3"/>
  </w:style>
  <w:style w:type="character" w:customStyle="1" w:styleId="WW8Num2z7">
    <w:name w:val="WW8Num2z7"/>
    <w:rsid w:val="004243A3"/>
  </w:style>
  <w:style w:type="character" w:customStyle="1" w:styleId="WW8Num2z8">
    <w:name w:val="WW8Num2z8"/>
    <w:rsid w:val="004243A3"/>
  </w:style>
  <w:style w:type="character" w:customStyle="1" w:styleId="WW8Num3z0">
    <w:name w:val="WW8Num3z0"/>
    <w:rsid w:val="004243A3"/>
    <w:rPr>
      <w:rFonts w:ascii="Symbol" w:hAnsi="Symbol" w:cs="Symbol"/>
      <w:sz w:val="18"/>
      <w:szCs w:val="18"/>
    </w:rPr>
  </w:style>
  <w:style w:type="character" w:customStyle="1" w:styleId="WW8Num3z1">
    <w:name w:val="WW8Num3z1"/>
    <w:rsid w:val="004243A3"/>
    <w:rPr>
      <w:rFonts w:ascii="Courier New" w:hAnsi="Courier New" w:cs="Courier New"/>
    </w:rPr>
  </w:style>
  <w:style w:type="character" w:customStyle="1" w:styleId="WW8Num3z2">
    <w:name w:val="WW8Num3z2"/>
    <w:rsid w:val="004243A3"/>
    <w:rPr>
      <w:rFonts w:ascii="Wingdings" w:hAnsi="Wingdings" w:cs="Wingdings"/>
    </w:rPr>
  </w:style>
  <w:style w:type="character" w:customStyle="1" w:styleId="WW8Num4z0">
    <w:name w:val="WW8Num4z0"/>
    <w:rsid w:val="004243A3"/>
    <w:rPr>
      <w:rFonts w:ascii="Symbol" w:hAnsi="Symbol" w:cs="Symbol"/>
      <w:color w:val="000000"/>
      <w:sz w:val="18"/>
      <w:szCs w:val="18"/>
    </w:rPr>
  </w:style>
  <w:style w:type="character" w:customStyle="1" w:styleId="WW8Num5z0">
    <w:name w:val="WW8Num5z0"/>
    <w:rsid w:val="004243A3"/>
    <w:rPr>
      <w:rFonts w:ascii="Symbol" w:hAnsi="Symbol" w:cs="Symbol"/>
    </w:rPr>
  </w:style>
  <w:style w:type="character" w:customStyle="1" w:styleId="WW8Num6z0">
    <w:name w:val="WW8Num6z0"/>
    <w:rsid w:val="004243A3"/>
    <w:rPr>
      <w:rFonts w:ascii="Symbol" w:hAnsi="Symbol" w:cs="Symbol"/>
    </w:rPr>
  </w:style>
  <w:style w:type="character" w:customStyle="1" w:styleId="WW8Num6z1">
    <w:name w:val="WW8Num6z1"/>
    <w:rsid w:val="004243A3"/>
    <w:rPr>
      <w:rFonts w:ascii="Courier New" w:hAnsi="Courier New" w:cs="Courier New"/>
    </w:rPr>
  </w:style>
  <w:style w:type="character" w:customStyle="1" w:styleId="WW8Num6z2">
    <w:name w:val="WW8Num6z2"/>
    <w:rsid w:val="004243A3"/>
    <w:rPr>
      <w:rFonts w:ascii="Wingdings" w:hAnsi="Wingdings" w:cs="Wingdings"/>
    </w:rPr>
  </w:style>
  <w:style w:type="character" w:customStyle="1" w:styleId="WW8Num7z0">
    <w:name w:val="WW8Num7z0"/>
    <w:rsid w:val="004243A3"/>
    <w:rPr>
      <w:rFonts w:ascii="Symbol" w:hAnsi="Symbol" w:cs="Symbol"/>
      <w:sz w:val="18"/>
      <w:szCs w:val="18"/>
    </w:rPr>
  </w:style>
  <w:style w:type="character" w:customStyle="1" w:styleId="WW8Num7z1">
    <w:name w:val="WW8Num7z1"/>
    <w:rsid w:val="004243A3"/>
    <w:rPr>
      <w:rFonts w:ascii="Courier New" w:hAnsi="Courier New" w:cs="Courier New"/>
    </w:rPr>
  </w:style>
  <w:style w:type="character" w:customStyle="1" w:styleId="WW8Num7z2">
    <w:name w:val="WW8Num7z2"/>
    <w:rsid w:val="004243A3"/>
    <w:rPr>
      <w:rFonts w:ascii="Wingdings" w:hAnsi="Wingdings" w:cs="Wingdings"/>
    </w:rPr>
  </w:style>
  <w:style w:type="character" w:customStyle="1" w:styleId="WW8Num8z0">
    <w:name w:val="WW8Num8z0"/>
    <w:rsid w:val="004243A3"/>
    <w:rPr>
      <w:rFonts w:ascii="Symbol" w:hAnsi="Symbol" w:cs="Symbol"/>
    </w:rPr>
  </w:style>
  <w:style w:type="character" w:customStyle="1" w:styleId="WW8Num9z0">
    <w:name w:val="WW8Num9z0"/>
    <w:rsid w:val="004243A3"/>
    <w:rPr>
      <w:rFonts w:ascii="Wingdings" w:eastAsia="Times New Roman" w:hAnsi="Wingdings" w:cs="Wingdings"/>
      <w:sz w:val="18"/>
      <w:szCs w:val="18"/>
    </w:rPr>
  </w:style>
  <w:style w:type="character" w:customStyle="1" w:styleId="WW8Num9z1">
    <w:name w:val="WW8Num9z1"/>
    <w:rsid w:val="004243A3"/>
    <w:rPr>
      <w:rFonts w:ascii="Courier New" w:hAnsi="Courier New" w:cs="Courier New"/>
    </w:rPr>
  </w:style>
  <w:style w:type="character" w:customStyle="1" w:styleId="WW8Num10z0">
    <w:name w:val="WW8Num10z0"/>
    <w:rsid w:val="004243A3"/>
    <w:rPr>
      <w:rFonts w:ascii="Symbol" w:hAnsi="Symbol" w:cs="Symbol"/>
      <w:sz w:val="18"/>
      <w:szCs w:val="18"/>
    </w:rPr>
  </w:style>
  <w:style w:type="character" w:customStyle="1" w:styleId="WW8Num10z1">
    <w:name w:val="WW8Num10z1"/>
    <w:rsid w:val="004243A3"/>
    <w:rPr>
      <w:rFonts w:ascii="Courier New" w:hAnsi="Courier New" w:cs="Courier New"/>
    </w:rPr>
  </w:style>
  <w:style w:type="character" w:customStyle="1" w:styleId="WW8Num11z0">
    <w:name w:val="WW8Num11z0"/>
    <w:rsid w:val="004243A3"/>
    <w:rPr>
      <w:rFonts w:ascii="Symbol" w:hAnsi="Symbol" w:cs="Symbol"/>
      <w:sz w:val="18"/>
      <w:szCs w:val="18"/>
    </w:rPr>
  </w:style>
  <w:style w:type="character" w:customStyle="1" w:styleId="WW8Num11z1">
    <w:name w:val="WW8Num11z1"/>
    <w:rsid w:val="004243A3"/>
    <w:rPr>
      <w:rFonts w:ascii="Courier New" w:hAnsi="Courier New" w:cs="Courier New"/>
    </w:rPr>
  </w:style>
  <w:style w:type="character" w:customStyle="1" w:styleId="WW8Num12z0">
    <w:name w:val="WW8Num12z0"/>
    <w:rsid w:val="004243A3"/>
    <w:rPr>
      <w:rFonts w:ascii="Symbol" w:hAnsi="Symbol" w:cs="Symbol"/>
      <w:sz w:val="18"/>
      <w:szCs w:val="18"/>
    </w:rPr>
  </w:style>
  <w:style w:type="character" w:customStyle="1" w:styleId="WW8Num12z1">
    <w:name w:val="WW8Num12z1"/>
    <w:rsid w:val="004243A3"/>
    <w:rPr>
      <w:rFonts w:ascii="Courier New" w:hAnsi="Courier New" w:cs="Courier New"/>
    </w:rPr>
  </w:style>
  <w:style w:type="character" w:customStyle="1" w:styleId="WW8Num13z0">
    <w:name w:val="WW8Num13z0"/>
    <w:rsid w:val="004243A3"/>
    <w:rPr>
      <w:rFonts w:ascii="Symbol" w:hAnsi="Symbol" w:cs="Symbol"/>
      <w:sz w:val="18"/>
      <w:szCs w:val="18"/>
    </w:rPr>
  </w:style>
  <w:style w:type="character" w:customStyle="1" w:styleId="WW8Num13z1">
    <w:name w:val="WW8Num13z1"/>
    <w:rsid w:val="004243A3"/>
    <w:rPr>
      <w:rFonts w:ascii="Courier New" w:hAnsi="Courier New" w:cs="Courier New"/>
    </w:rPr>
  </w:style>
  <w:style w:type="character" w:customStyle="1" w:styleId="WW8Num14z0">
    <w:name w:val="WW8Num14z0"/>
    <w:rsid w:val="004243A3"/>
    <w:rPr>
      <w:rFonts w:ascii="Symbol" w:hAnsi="Symbol" w:cs="Symbol"/>
      <w:sz w:val="18"/>
      <w:szCs w:val="18"/>
      <w:lang w:val="en-US"/>
    </w:rPr>
  </w:style>
  <w:style w:type="character" w:customStyle="1" w:styleId="WW8Num14z1">
    <w:name w:val="WW8Num14z1"/>
    <w:rsid w:val="004243A3"/>
    <w:rPr>
      <w:rFonts w:ascii="Courier New" w:hAnsi="Courier New" w:cs="Courier New"/>
    </w:rPr>
  </w:style>
  <w:style w:type="character" w:customStyle="1" w:styleId="WW8Num15z0">
    <w:name w:val="WW8Num15z0"/>
    <w:rsid w:val="004243A3"/>
    <w:rPr>
      <w:rFonts w:ascii="Symbol" w:hAnsi="Symbol" w:cs="Symbol"/>
      <w:sz w:val="18"/>
      <w:szCs w:val="18"/>
    </w:rPr>
  </w:style>
  <w:style w:type="character" w:customStyle="1" w:styleId="WW8Num15z1">
    <w:name w:val="WW8Num15z1"/>
    <w:rsid w:val="004243A3"/>
    <w:rPr>
      <w:rFonts w:ascii="Courier New" w:hAnsi="Courier New" w:cs="Courier New"/>
    </w:rPr>
  </w:style>
  <w:style w:type="character" w:customStyle="1" w:styleId="WW8Num16z0">
    <w:name w:val="WW8Num16z0"/>
    <w:rsid w:val="004243A3"/>
    <w:rPr>
      <w:rFonts w:ascii="Symbol" w:hAnsi="Symbol" w:cs="Symbol"/>
      <w:color w:val="000000"/>
      <w:sz w:val="18"/>
      <w:szCs w:val="18"/>
    </w:rPr>
  </w:style>
  <w:style w:type="character" w:customStyle="1" w:styleId="WW8Num16z1">
    <w:name w:val="WW8Num16z1"/>
    <w:rsid w:val="004243A3"/>
    <w:rPr>
      <w:rFonts w:ascii="Courier New" w:hAnsi="Courier New" w:cs="Courier New"/>
    </w:rPr>
  </w:style>
  <w:style w:type="character" w:customStyle="1" w:styleId="WW8Num17z0">
    <w:name w:val="WW8Num17z0"/>
    <w:rsid w:val="004243A3"/>
    <w:rPr>
      <w:rFonts w:ascii="Courier New" w:hAnsi="Courier New" w:cs="Courier New"/>
    </w:rPr>
  </w:style>
  <w:style w:type="character" w:customStyle="1" w:styleId="WW8Num17z1">
    <w:name w:val="WW8Num17z1"/>
    <w:rsid w:val="004243A3"/>
    <w:rPr>
      <w:rFonts w:ascii="Courier New" w:hAnsi="Courier New" w:cs="Courier New" w:hint="default"/>
    </w:rPr>
  </w:style>
  <w:style w:type="character" w:customStyle="1" w:styleId="WW8Num18z0">
    <w:name w:val="WW8Num18z0"/>
    <w:rsid w:val="004243A3"/>
    <w:rPr>
      <w:rFonts w:ascii="Symbol" w:hAnsi="Symbol" w:cs="Symbol"/>
      <w:sz w:val="18"/>
      <w:szCs w:val="18"/>
    </w:rPr>
  </w:style>
  <w:style w:type="character" w:customStyle="1" w:styleId="WW8Num18z1">
    <w:name w:val="WW8Num18z1"/>
    <w:rsid w:val="004243A3"/>
    <w:rPr>
      <w:rFonts w:ascii="Courier New" w:hAnsi="Courier New" w:cs="Courier New"/>
    </w:rPr>
  </w:style>
  <w:style w:type="character" w:customStyle="1" w:styleId="WW8Num19z0">
    <w:name w:val="WW8Num19z0"/>
    <w:rsid w:val="004243A3"/>
    <w:rPr>
      <w:rFonts w:ascii="Tahoma" w:eastAsia="Times New Roman" w:hAnsi="Tahoma" w:cs="Tahoma"/>
    </w:rPr>
  </w:style>
  <w:style w:type="character" w:customStyle="1" w:styleId="WW8Num19z1">
    <w:name w:val="WW8Num19z1"/>
    <w:rsid w:val="004243A3"/>
    <w:rPr>
      <w:rFonts w:ascii="Courier New" w:hAnsi="Courier New" w:cs="Courier New"/>
    </w:rPr>
  </w:style>
  <w:style w:type="character" w:customStyle="1" w:styleId="WW8Num20z0">
    <w:name w:val="WW8Num20z0"/>
    <w:rsid w:val="004243A3"/>
    <w:rPr>
      <w:rFonts w:ascii="Symbol" w:hAnsi="Symbol" w:cs="Symbol"/>
    </w:rPr>
  </w:style>
  <w:style w:type="character" w:customStyle="1" w:styleId="WW8Num20z1">
    <w:name w:val="WW8Num20z1"/>
    <w:rsid w:val="004243A3"/>
    <w:rPr>
      <w:rFonts w:ascii="Courier New" w:hAnsi="Courier New" w:cs="Courier New"/>
    </w:rPr>
  </w:style>
  <w:style w:type="character" w:customStyle="1" w:styleId="WW8Num21z0">
    <w:name w:val="WW8Num21z0"/>
    <w:rsid w:val="004243A3"/>
    <w:rPr>
      <w:rFonts w:ascii="Symbol" w:hAnsi="Symbol" w:cs="Symbol"/>
    </w:rPr>
  </w:style>
  <w:style w:type="character" w:customStyle="1" w:styleId="WW8Num21z1">
    <w:name w:val="WW8Num21z1"/>
    <w:rsid w:val="004243A3"/>
    <w:rPr>
      <w:rFonts w:ascii="Courier New" w:hAnsi="Courier New" w:cs="Courier New"/>
    </w:rPr>
  </w:style>
  <w:style w:type="character" w:customStyle="1" w:styleId="WW8Num22z0">
    <w:name w:val="WW8Num22z0"/>
    <w:rsid w:val="004243A3"/>
    <w:rPr>
      <w:rFonts w:ascii="Symbol" w:hAnsi="Symbol" w:cs="Symbol"/>
    </w:rPr>
  </w:style>
  <w:style w:type="character" w:customStyle="1" w:styleId="WW8Num22z1">
    <w:name w:val="WW8Num22z1"/>
    <w:rsid w:val="004243A3"/>
    <w:rPr>
      <w:rFonts w:ascii="Courier New" w:hAnsi="Courier New" w:cs="Courier New"/>
    </w:rPr>
  </w:style>
  <w:style w:type="character" w:customStyle="1" w:styleId="WW8Num23z0">
    <w:name w:val="WW8Num23z0"/>
    <w:rsid w:val="004243A3"/>
    <w:rPr>
      <w:rFonts w:ascii="Symbol" w:hAnsi="Symbol" w:cs="Symbol"/>
      <w:sz w:val="18"/>
      <w:szCs w:val="18"/>
    </w:rPr>
  </w:style>
  <w:style w:type="character" w:customStyle="1" w:styleId="WW8Num23z1">
    <w:name w:val="WW8Num23z1"/>
    <w:rsid w:val="004243A3"/>
    <w:rPr>
      <w:rFonts w:ascii="Courier New" w:hAnsi="Courier New" w:cs="Courier New"/>
      <w:sz w:val="18"/>
      <w:szCs w:val="18"/>
    </w:rPr>
  </w:style>
  <w:style w:type="character" w:customStyle="1" w:styleId="WW8Num24z0">
    <w:name w:val="WW8Num24z0"/>
    <w:rsid w:val="004243A3"/>
    <w:rPr>
      <w:rFonts w:ascii="Symbol" w:hAnsi="Symbol" w:cs="Symbol" w:hint="default"/>
      <w:sz w:val="18"/>
      <w:szCs w:val="18"/>
    </w:rPr>
  </w:style>
  <w:style w:type="character" w:customStyle="1" w:styleId="WW8Num24z1">
    <w:name w:val="WW8Num24z1"/>
    <w:rsid w:val="004243A3"/>
    <w:rPr>
      <w:rFonts w:ascii="Courier New" w:hAnsi="Courier New" w:cs="Courier New" w:hint="default"/>
    </w:rPr>
  </w:style>
  <w:style w:type="character" w:customStyle="1" w:styleId="WW8Num25z0">
    <w:name w:val="WW8Num25z0"/>
    <w:rsid w:val="004243A3"/>
    <w:rPr>
      <w:rFonts w:ascii="Symbol" w:hAnsi="Symbol" w:cs="Symbol" w:hint="default"/>
      <w:sz w:val="18"/>
      <w:szCs w:val="18"/>
    </w:rPr>
  </w:style>
  <w:style w:type="character" w:customStyle="1" w:styleId="WW8Num25z1">
    <w:name w:val="WW8Num25z1"/>
    <w:rsid w:val="004243A3"/>
    <w:rPr>
      <w:rFonts w:ascii="Courier New" w:hAnsi="Courier New" w:cs="Courier New" w:hint="default"/>
    </w:rPr>
  </w:style>
  <w:style w:type="character" w:customStyle="1" w:styleId="WW8Num26z0">
    <w:name w:val="WW8Num26z0"/>
    <w:rsid w:val="004243A3"/>
    <w:rPr>
      <w:rFonts w:ascii="Symbol" w:hAnsi="Symbol" w:cs="Symbol" w:hint="default"/>
    </w:rPr>
  </w:style>
  <w:style w:type="character" w:customStyle="1" w:styleId="WW8Num26z1">
    <w:name w:val="WW8Num26z1"/>
    <w:rsid w:val="004243A3"/>
    <w:rPr>
      <w:rFonts w:ascii="Courier New" w:hAnsi="Courier New" w:cs="Courier New" w:hint="default"/>
    </w:rPr>
  </w:style>
  <w:style w:type="character" w:customStyle="1" w:styleId="WW8Num27z0">
    <w:name w:val="WW8Num27z0"/>
    <w:rsid w:val="004243A3"/>
    <w:rPr>
      <w:rFonts w:ascii="Tahoma" w:eastAsia="Arial" w:hAnsi="Tahoma" w:cs="Tahoma" w:hint="default"/>
      <w:sz w:val="18"/>
      <w:szCs w:val="18"/>
    </w:rPr>
  </w:style>
  <w:style w:type="character" w:customStyle="1" w:styleId="WW8Num27z1">
    <w:name w:val="WW8Num27z1"/>
    <w:rsid w:val="004243A3"/>
    <w:rPr>
      <w:rFonts w:ascii="Courier New" w:hAnsi="Courier New" w:cs="Courier New" w:hint="default"/>
    </w:rPr>
  </w:style>
  <w:style w:type="character" w:customStyle="1" w:styleId="WW8Num28z0">
    <w:name w:val="WW8Num28z0"/>
    <w:rsid w:val="004243A3"/>
    <w:rPr>
      <w:rFonts w:ascii="Tahoma" w:eastAsia="Arial" w:hAnsi="Tahoma" w:cs="Tahoma" w:hint="default"/>
    </w:rPr>
  </w:style>
  <w:style w:type="character" w:customStyle="1" w:styleId="WW8Num28z1">
    <w:name w:val="WW8Num28z1"/>
    <w:rsid w:val="004243A3"/>
    <w:rPr>
      <w:rFonts w:ascii="Courier New" w:hAnsi="Courier New" w:cs="Courier New" w:hint="default"/>
    </w:rPr>
  </w:style>
  <w:style w:type="character" w:customStyle="1" w:styleId="WW8Num29z0">
    <w:name w:val="WW8Num29z0"/>
    <w:rsid w:val="004243A3"/>
    <w:rPr>
      <w:rFonts w:ascii="Symbol" w:hAnsi="Symbol" w:cs="Symbol" w:hint="default"/>
      <w:sz w:val="18"/>
      <w:szCs w:val="18"/>
    </w:rPr>
  </w:style>
  <w:style w:type="character" w:customStyle="1" w:styleId="WW8Num29z1">
    <w:name w:val="WW8Num29z1"/>
    <w:rsid w:val="004243A3"/>
    <w:rPr>
      <w:rFonts w:ascii="Courier New" w:hAnsi="Courier New" w:cs="Courier New" w:hint="default"/>
    </w:rPr>
  </w:style>
  <w:style w:type="character" w:customStyle="1" w:styleId="WW8Num30z0">
    <w:name w:val="WW8Num30z0"/>
    <w:rsid w:val="004243A3"/>
    <w:rPr>
      <w:rFonts w:ascii="Symbol" w:hAnsi="Symbol" w:cs="Symbol" w:hint="default"/>
    </w:rPr>
  </w:style>
  <w:style w:type="character" w:customStyle="1" w:styleId="WW8Num30z1">
    <w:name w:val="WW8Num30z1"/>
    <w:rsid w:val="004243A3"/>
    <w:rPr>
      <w:rFonts w:ascii="Courier New" w:hAnsi="Courier New" w:cs="Courier New" w:hint="default"/>
    </w:rPr>
  </w:style>
  <w:style w:type="character" w:customStyle="1" w:styleId="WW8Num31z0">
    <w:name w:val="WW8Num31z0"/>
    <w:rsid w:val="004243A3"/>
    <w:rPr>
      <w:rFonts w:ascii="Symbol" w:hAnsi="Symbol" w:cs="Symbol" w:hint="default"/>
      <w:sz w:val="18"/>
      <w:szCs w:val="18"/>
    </w:rPr>
  </w:style>
  <w:style w:type="character" w:customStyle="1" w:styleId="WW8Num31z1">
    <w:name w:val="WW8Num31z1"/>
    <w:rsid w:val="004243A3"/>
    <w:rPr>
      <w:rFonts w:ascii="Courier New" w:hAnsi="Courier New" w:cs="Courier New" w:hint="default"/>
      <w:sz w:val="18"/>
      <w:szCs w:val="18"/>
    </w:rPr>
  </w:style>
  <w:style w:type="character" w:customStyle="1" w:styleId="WW8Num32z0">
    <w:name w:val="WW8Num32z0"/>
    <w:rsid w:val="004243A3"/>
    <w:rPr>
      <w:rFonts w:ascii="Courier New" w:hAnsi="Courier New" w:cs="Courier New" w:hint="default"/>
      <w:sz w:val="18"/>
      <w:szCs w:val="18"/>
    </w:rPr>
  </w:style>
  <w:style w:type="character" w:customStyle="1" w:styleId="WW8Num32z1">
    <w:name w:val="WW8Num32z1"/>
    <w:rsid w:val="004243A3"/>
    <w:rPr>
      <w:rFonts w:ascii="Courier New" w:hAnsi="Courier New" w:cs="Courier New" w:hint="default"/>
    </w:rPr>
  </w:style>
  <w:style w:type="character" w:customStyle="1" w:styleId="WW8Num32z2">
    <w:name w:val="WW8Num32z2"/>
    <w:rsid w:val="004243A3"/>
    <w:rPr>
      <w:rFonts w:ascii="Wingdings" w:hAnsi="Wingdings" w:cs="Wingdings" w:hint="default"/>
    </w:rPr>
  </w:style>
  <w:style w:type="character" w:customStyle="1" w:styleId="WW8Num4z1">
    <w:name w:val="WW8Num4z1"/>
    <w:rsid w:val="004243A3"/>
    <w:rPr>
      <w:rFonts w:ascii="Courier New" w:hAnsi="Courier New" w:cs="Courier New"/>
    </w:rPr>
  </w:style>
  <w:style w:type="character" w:customStyle="1" w:styleId="WW8Num4z3">
    <w:name w:val="WW8Num4z3"/>
    <w:rsid w:val="004243A3"/>
    <w:rPr>
      <w:rFonts w:ascii="Symbol" w:hAnsi="Symbol" w:cs="DejaVu Sans"/>
      <w:sz w:val="18"/>
      <w:szCs w:val="18"/>
    </w:rPr>
  </w:style>
  <w:style w:type="character" w:customStyle="1" w:styleId="WW8Num5z1">
    <w:name w:val="WW8Num5z1"/>
    <w:rsid w:val="004243A3"/>
    <w:rPr>
      <w:rFonts w:ascii="Wingdings 2" w:hAnsi="Wingdings 2" w:cs="StarSymbol"/>
      <w:sz w:val="18"/>
      <w:szCs w:val="18"/>
    </w:rPr>
  </w:style>
  <w:style w:type="character" w:customStyle="1" w:styleId="WW8Num5z2">
    <w:name w:val="WW8Num5z2"/>
    <w:rsid w:val="004243A3"/>
    <w:rPr>
      <w:rFonts w:ascii="Wingdings" w:hAnsi="Wingdings" w:cs="Wingdings"/>
    </w:rPr>
  </w:style>
  <w:style w:type="character" w:customStyle="1" w:styleId="WW8Num7z3">
    <w:name w:val="WW8Num7z3"/>
    <w:rsid w:val="004243A3"/>
    <w:rPr>
      <w:rFonts w:ascii="Wingdings" w:hAnsi="Wingdings" w:cs="Wingdings"/>
    </w:rPr>
  </w:style>
  <w:style w:type="character" w:customStyle="1" w:styleId="WW8Num8z1">
    <w:name w:val="WW8Num8z1"/>
    <w:rsid w:val="004243A3"/>
    <w:rPr>
      <w:rFonts w:ascii="Courier New" w:hAnsi="Courier New" w:cs="Courier New"/>
    </w:rPr>
  </w:style>
  <w:style w:type="character" w:customStyle="1" w:styleId="WW8Num8z2">
    <w:name w:val="WW8Num8z2"/>
    <w:rsid w:val="004243A3"/>
    <w:rPr>
      <w:rFonts w:ascii="Wingdings" w:hAnsi="Wingdings" w:cs="Wingdings"/>
    </w:rPr>
  </w:style>
  <w:style w:type="character" w:customStyle="1" w:styleId="WW8Num8z3">
    <w:name w:val="WW8Num8z3"/>
    <w:rsid w:val="004243A3"/>
    <w:rPr>
      <w:rFonts w:ascii="Wingdings" w:hAnsi="Wingdings" w:cs="Wingdings"/>
    </w:rPr>
  </w:style>
  <w:style w:type="character" w:customStyle="1" w:styleId="WW8Num9z2">
    <w:name w:val="WW8Num9z2"/>
    <w:rsid w:val="004243A3"/>
    <w:rPr>
      <w:rFonts w:ascii="Wingdings" w:hAnsi="Wingdings" w:cs="Wingdings"/>
    </w:rPr>
  </w:style>
  <w:style w:type="character" w:customStyle="1" w:styleId="WW8Num9z3">
    <w:name w:val="WW8Num9z3"/>
    <w:rsid w:val="004243A3"/>
    <w:rPr>
      <w:rFonts w:ascii="Symbol" w:hAnsi="Symbol" w:cs="Symbol"/>
    </w:rPr>
  </w:style>
  <w:style w:type="character" w:customStyle="1" w:styleId="WW8Num10z2">
    <w:name w:val="WW8Num10z2"/>
    <w:rsid w:val="004243A3"/>
    <w:rPr>
      <w:rFonts w:ascii="Wingdings" w:hAnsi="Wingdings" w:cs="Wingdings"/>
    </w:rPr>
  </w:style>
  <w:style w:type="character" w:customStyle="1" w:styleId="WW8Num10z3">
    <w:name w:val="WW8Num10z3"/>
    <w:rsid w:val="004243A3"/>
    <w:rPr>
      <w:rFonts w:ascii="Wingdings" w:hAnsi="Wingdings" w:cs="Wingdings"/>
    </w:rPr>
  </w:style>
  <w:style w:type="character" w:customStyle="1" w:styleId="WW8Num11z2">
    <w:name w:val="WW8Num11z2"/>
    <w:rsid w:val="004243A3"/>
    <w:rPr>
      <w:rFonts w:ascii="Wingdings" w:hAnsi="Wingdings" w:cs="Wingdings"/>
    </w:rPr>
  </w:style>
  <w:style w:type="character" w:customStyle="1" w:styleId="WW8Num11z3">
    <w:name w:val="WW8Num11z3"/>
    <w:rsid w:val="004243A3"/>
    <w:rPr>
      <w:rFonts w:ascii="Wingdings" w:hAnsi="Wingdings" w:cs="Wingdings"/>
    </w:rPr>
  </w:style>
  <w:style w:type="character" w:customStyle="1" w:styleId="WW8Num12z2">
    <w:name w:val="WW8Num12z2"/>
    <w:rsid w:val="004243A3"/>
    <w:rPr>
      <w:rFonts w:ascii="Wingdings" w:hAnsi="Wingdings" w:cs="Wingdings"/>
    </w:rPr>
  </w:style>
  <w:style w:type="character" w:customStyle="1" w:styleId="WW8Num12z3">
    <w:name w:val="WW8Num12z3"/>
    <w:rsid w:val="004243A3"/>
    <w:rPr>
      <w:rFonts w:ascii="Wingdings" w:hAnsi="Wingdings" w:cs="Wingdings"/>
    </w:rPr>
  </w:style>
  <w:style w:type="character" w:customStyle="1" w:styleId="WW8Num13z2">
    <w:name w:val="WW8Num13z2"/>
    <w:rsid w:val="004243A3"/>
    <w:rPr>
      <w:rFonts w:ascii="Wingdings" w:hAnsi="Wingdings" w:cs="Wingdings"/>
    </w:rPr>
  </w:style>
  <w:style w:type="character" w:customStyle="1" w:styleId="WW8Num13z3">
    <w:name w:val="WW8Num13z3"/>
    <w:rsid w:val="004243A3"/>
    <w:rPr>
      <w:rFonts w:ascii="Wingdings" w:hAnsi="Wingdings" w:cs="Wingdings"/>
    </w:rPr>
  </w:style>
  <w:style w:type="character" w:customStyle="1" w:styleId="WW8Num14z2">
    <w:name w:val="WW8Num14z2"/>
    <w:rsid w:val="004243A3"/>
    <w:rPr>
      <w:rFonts w:ascii="Wingdings" w:hAnsi="Wingdings" w:cs="Wingdings"/>
    </w:rPr>
  </w:style>
  <w:style w:type="character" w:customStyle="1" w:styleId="WW8Num14z3">
    <w:name w:val="WW8Num14z3"/>
    <w:rsid w:val="004243A3"/>
    <w:rPr>
      <w:rFonts w:ascii="Wingdings" w:hAnsi="Wingdings" w:cs="Wingdings"/>
    </w:rPr>
  </w:style>
  <w:style w:type="character" w:customStyle="1" w:styleId="WW8Num18z2">
    <w:name w:val="WW8Num18z2"/>
    <w:rsid w:val="004243A3"/>
    <w:rPr>
      <w:rFonts w:ascii="Wingdings" w:hAnsi="Wingdings" w:cs="Wingdings"/>
    </w:rPr>
  </w:style>
  <w:style w:type="character" w:customStyle="1" w:styleId="WW8Num22z2">
    <w:name w:val="WW8Num22z2"/>
    <w:rsid w:val="004243A3"/>
    <w:rPr>
      <w:rFonts w:ascii="Wingdings" w:hAnsi="Wingdings" w:cs="Wingdings"/>
    </w:rPr>
  </w:style>
  <w:style w:type="character" w:customStyle="1" w:styleId="WW8Num17z2">
    <w:name w:val="WW8Num17z2"/>
    <w:rsid w:val="004243A3"/>
    <w:rPr>
      <w:rFonts w:ascii="Wingdings" w:hAnsi="Wingdings" w:cs="Wingdings"/>
    </w:rPr>
  </w:style>
  <w:style w:type="character" w:customStyle="1" w:styleId="WW8Num17z3">
    <w:name w:val="WW8Num17z3"/>
    <w:rsid w:val="004243A3"/>
    <w:rPr>
      <w:rFonts w:ascii="Symbol" w:hAnsi="Symbol" w:cs="Symbol"/>
    </w:rPr>
  </w:style>
  <w:style w:type="character" w:customStyle="1" w:styleId="WW8Num18z3">
    <w:name w:val="WW8Num18z3"/>
    <w:rsid w:val="004243A3"/>
    <w:rPr>
      <w:rFonts w:ascii="Symbol" w:hAnsi="Symbol" w:cs="Symbol" w:hint="default"/>
    </w:rPr>
  </w:style>
  <w:style w:type="character" w:customStyle="1" w:styleId="WW8Num19z2">
    <w:name w:val="WW8Num19z2"/>
    <w:rsid w:val="004243A3"/>
    <w:rPr>
      <w:rFonts w:ascii="Wingdings" w:hAnsi="Wingdings" w:cs="Wingdings"/>
    </w:rPr>
  </w:style>
  <w:style w:type="character" w:customStyle="1" w:styleId="WW8Num20z2">
    <w:name w:val="WW8Num20z2"/>
    <w:rsid w:val="004243A3"/>
    <w:rPr>
      <w:rFonts w:ascii="Wingdings" w:hAnsi="Wingdings" w:cs="Wingdings"/>
    </w:rPr>
  </w:style>
  <w:style w:type="character" w:customStyle="1" w:styleId="WW8Num21z2">
    <w:name w:val="WW8Num21z2"/>
    <w:rsid w:val="004243A3"/>
    <w:rPr>
      <w:rFonts w:ascii="Wingdings" w:hAnsi="Wingdings" w:cs="Wingdings"/>
    </w:rPr>
  </w:style>
  <w:style w:type="character" w:customStyle="1" w:styleId="WW8Num21z3">
    <w:name w:val="WW8Num21z3"/>
    <w:rsid w:val="004243A3"/>
    <w:rPr>
      <w:rFonts w:ascii="Symbol" w:hAnsi="Symbol" w:cs="Symbol" w:hint="default"/>
    </w:rPr>
  </w:style>
  <w:style w:type="character" w:customStyle="1" w:styleId="WW8Num22z3">
    <w:name w:val="WW8Num22z3"/>
    <w:rsid w:val="004243A3"/>
    <w:rPr>
      <w:rFonts w:ascii="Symbol" w:hAnsi="Symbol" w:cs="Symbol" w:hint="default"/>
    </w:rPr>
  </w:style>
  <w:style w:type="character" w:customStyle="1" w:styleId="WW8Num23z2">
    <w:name w:val="WW8Num23z2"/>
    <w:rsid w:val="004243A3"/>
    <w:rPr>
      <w:rFonts w:ascii="Wingdings" w:hAnsi="Wingdings" w:cs="Wingdings"/>
    </w:rPr>
  </w:style>
  <w:style w:type="character" w:customStyle="1" w:styleId="WW8Num24z2">
    <w:name w:val="WW8Num24z2"/>
    <w:rsid w:val="004243A3"/>
    <w:rPr>
      <w:rFonts w:ascii="Wingdings" w:hAnsi="Wingdings" w:cs="Wingdings" w:hint="default"/>
    </w:rPr>
  </w:style>
  <w:style w:type="character" w:customStyle="1" w:styleId="WW8Num25z2">
    <w:name w:val="WW8Num25z2"/>
    <w:rsid w:val="004243A3"/>
    <w:rPr>
      <w:rFonts w:ascii="Wingdings" w:hAnsi="Wingdings" w:cs="Wingdings" w:hint="default"/>
    </w:rPr>
  </w:style>
  <w:style w:type="character" w:customStyle="1" w:styleId="WW8Num26z2">
    <w:name w:val="WW8Num26z2"/>
    <w:rsid w:val="004243A3"/>
    <w:rPr>
      <w:rFonts w:ascii="Wingdings" w:hAnsi="Wingdings" w:cs="Wingdings" w:hint="default"/>
    </w:rPr>
  </w:style>
  <w:style w:type="character" w:customStyle="1" w:styleId="WW8Num27z2">
    <w:name w:val="WW8Num27z2"/>
    <w:rsid w:val="004243A3"/>
    <w:rPr>
      <w:rFonts w:ascii="Wingdings" w:hAnsi="Wingdings" w:cs="Wingdings" w:hint="default"/>
    </w:rPr>
  </w:style>
  <w:style w:type="character" w:customStyle="1" w:styleId="WW8Num27z3">
    <w:name w:val="WW8Num27z3"/>
    <w:rsid w:val="004243A3"/>
    <w:rPr>
      <w:rFonts w:ascii="Symbol" w:hAnsi="Symbol" w:cs="Symbol" w:hint="default"/>
    </w:rPr>
  </w:style>
  <w:style w:type="character" w:customStyle="1" w:styleId="WW8Num28z2">
    <w:name w:val="WW8Num28z2"/>
    <w:rsid w:val="004243A3"/>
    <w:rPr>
      <w:rFonts w:ascii="Wingdings" w:hAnsi="Wingdings" w:cs="Wingdings" w:hint="default"/>
    </w:rPr>
  </w:style>
  <w:style w:type="character" w:customStyle="1" w:styleId="WW8Num28z3">
    <w:name w:val="WW8Num28z3"/>
    <w:rsid w:val="004243A3"/>
    <w:rPr>
      <w:rFonts w:ascii="Symbol" w:hAnsi="Symbol" w:cs="Symbol" w:hint="default"/>
    </w:rPr>
  </w:style>
  <w:style w:type="character" w:customStyle="1" w:styleId="WW8Num29z2">
    <w:name w:val="WW8Num29z2"/>
    <w:rsid w:val="004243A3"/>
    <w:rPr>
      <w:rFonts w:ascii="Wingdings" w:hAnsi="Wingdings" w:cs="Wingdings" w:hint="default"/>
    </w:rPr>
  </w:style>
  <w:style w:type="character" w:customStyle="1" w:styleId="WW8Num30z2">
    <w:name w:val="WW8Num30z2"/>
    <w:rsid w:val="004243A3"/>
    <w:rPr>
      <w:rFonts w:ascii="Wingdings" w:hAnsi="Wingdings" w:cs="Wingdings" w:hint="default"/>
    </w:rPr>
  </w:style>
  <w:style w:type="character" w:customStyle="1" w:styleId="WW8Num31z2">
    <w:name w:val="WW8Num31z2"/>
    <w:rsid w:val="004243A3"/>
    <w:rPr>
      <w:rFonts w:ascii="Wingdings" w:hAnsi="Wingdings" w:cs="Wingdings" w:hint="default"/>
    </w:rPr>
  </w:style>
  <w:style w:type="character" w:customStyle="1" w:styleId="WW8Num32z3">
    <w:name w:val="WW8Num32z3"/>
    <w:rsid w:val="004243A3"/>
    <w:rPr>
      <w:rFonts w:ascii="Symbol" w:hAnsi="Symbol" w:cs="Symbol" w:hint="default"/>
    </w:rPr>
  </w:style>
  <w:style w:type="character" w:customStyle="1" w:styleId="WW-DefaultParagraphFont">
    <w:name w:val="WW-Default Paragraph Font"/>
    <w:rsid w:val="004243A3"/>
  </w:style>
  <w:style w:type="character" w:customStyle="1" w:styleId="WW8Num3z3">
    <w:name w:val="WW8Num3z3"/>
    <w:rsid w:val="004243A3"/>
    <w:rPr>
      <w:rFonts w:ascii="Symbol" w:hAnsi="Symbol" w:cs="StarSymbol"/>
      <w:sz w:val="18"/>
      <w:szCs w:val="18"/>
    </w:rPr>
  </w:style>
  <w:style w:type="character" w:customStyle="1" w:styleId="WW8Num4z2">
    <w:name w:val="WW8Num4z2"/>
    <w:rsid w:val="004243A3"/>
    <w:rPr>
      <w:rFonts w:ascii="Wingdings" w:hAnsi="Wingdings" w:cs="Wingdings"/>
    </w:rPr>
  </w:style>
  <w:style w:type="character" w:customStyle="1" w:styleId="WW8Num6z3">
    <w:name w:val="WW8Num6z3"/>
    <w:rsid w:val="004243A3"/>
    <w:rPr>
      <w:rFonts w:ascii="Wingdings" w:hAnsi="Wingdings" w:cs="Wingdings"/>
    </w:rPr>
  </w:style>
  <w:style w:type="character" w:customStyle="1" w:styleId="Absatz-Standardschriftart">
    <w:name w:val="Absatz-Standardschriftart"/>
    <w:rsid w:val="004243A3"/>
  </w:style>
  <w:style w:type="character" w:customStyle="1" w:styleId="WW-Absatz-Standardschriftart">
    <w:name w:val="WW-Absatz-Standardschriftart"/>
    <w:rsid w:val="004243A3"/>
  </w:style>
  <w:style w:type="character" w:customStyle="1" w:styleId="WW-Absatz-Standardschriftart1">
    <w:name w:val="WW-Absatz-Standardschriftart1"/>
    <w:rsid w:val="004243A3"/>
  </w:style>
  <w:style w:type="character" w:customStyle="1" w:styleId="WW8Num15z2">
    <w:name w:val="WW8Num15z2"/>
    <w:rsid w:val="004243A3"/>
    <w:rPr>
      <w:rFonts w:ascii="Wingdings" w:hAnsi="Wingdings" w:cs="Wingdings"/>
    </w:rPr>
  </w:style>
  <w:style w:type="character" w:customStyle="1" w:styleId="WW8Num15z3">
    <w:name w:val="WW8Num15z3"/>
    <w:rsid w:val="004243A3"/>
    <w:rPr>
      <w:rFonts w:ascii="Symbol" w:hAnsi="Symbol" w:cs="Symbol"/>
    </w:rPr>
  </w:style>
  <w:style w:type="character" w:customStyle="1" w:styleId="WW8Num16z2">
    <w:name w:val="WW8Num16z2"/>
    <w:rsid w:val="004243A3"/>
    <w:rPr>
      <w:rFonts w:ascii="Wingdings" w:hAnsi="Wingdings" w:cs="Wingdings"/>
    </w:rPr>
  </w:style>
  <w:style w:type="character" w:customStyle="1" w:styleId="WW-DefaultParagraphFont1">
    <w:name w:val="WW-Default Paragraph Font1"/>
    <w:rsid w:val="004243A3"/>
  </w:style>
  <w:style w:type="character" w:customStyle="1" w:styleId="WW-Absatz-Standardschriftart11">
    <w:name w:val="WW-Absatz-Standardschriftart11"/>
    <w:rsid w:val="004243A3"/>
  </w:style>
  <w:style w:type="character" w:customStyle="1" w:styleId="WW-DefaultParagraphFont11">
    <w:name w:val="WW-Default Paragraph Font11"/>
    <w:rsid w:val="004243A3"/>
  </w:style>
  <w:style w:type="character" w:customStyle="1" w:styleId="WW-Absatz-Standardschriftart111">
    <w:name w:val="WW-Absatz-Standardschriftart111"/>
    <w:rsid w:val="004243A3"/>
  </w:style>
  <w:style w:type="character" w:customStyle="1" w:styleId="WW-Absatz-Standardschriftart1111">
    <w:name w:val="WW-Absatz-Standardschriftart1111"/>
    <w:rsid w:val="004243A3"/>
  </w:style>
  <w:style w:type="character" w:customStyle="1" w:styleId="WW-Absatz-Standardschriftart11111">
    <w:name w:val="WW-Absatz-Standardschriftart11111"/>
    <w:rsid w:val="004243A3"/>
  </w:style>
  <w:style w:type="character" w:customStyle="1" w:styleId="WW-Absatz-Standardschriftart111111">
    <w:name w:val="WW-Absatz-Standardschriftart111111"/>
    <w:rsid w:val="004243A3"/>
  </w:style>
  <w:style w:type="character" w:customStyle="1" w:styleId="WW-Absatz-Standardschriftart1111111">
    <w:name w:val="WW-Absatz-Standardschriftart1111111"/>
    <w:rsid w:val="004243A3"/>
  </w:style>
  <w:style w:type="character" w:customStyle="1" w:styleId="WW-Absatz-Standardschriftart11111111">
    <w:name w:val="WW-Absatz-Standardschriftart11111111"/>
    <w:rsid w:val="004243A3"/>
  </w:style>
  <w:style w:type="character" w:customStyle="1" w:styleId="WW-Absatz-Standardschriftart111111111">
    <w:name w:val="WW-Absatz-Standardschriftart111111111"/>
    <w:rsid w:val="004243A3"/>
  </w:style>
  <w:style w:type="character" w:customStyle="1" w:styleId="WW-Absatz-Standardschriftart1111111111">
    <w:name w:val="WW-Absatz-Standardschriftart1111111111"/>
    <w:rsid w:val="004243A3"/>
  </w:style>
  <w:style w:type="character" w:customStyle="1" w:styleId="WW-Absatz-Standardschriftart11111111111">
    <w:name w:val="WW-Absatz-Standardschriftart11111111111"/>
    <w:rsid w:val="004243A3"/>
  </w:style>
  <w:style w:type="character" w:customStyle="1" w:styleId="WW8Num5z4">
    <w:name w:val="WW8Num5z4"/>
    <w:rsid w:val="004243A3"/>
    <w:rPr>
      <w:rFonts w:ascii="Courier New" w:hAnsi="Courier New" w:cs="Courier New"/>
    </w:rPr>
  </w:style>
  <w:style w:type="character" w:customStyle="1" w:styleId="WW8Num19z3">
    <w:name w:val="WW8Num19z3"/>
    <w:rsid w:val="004243A3"/>
    <w:rPr>
      <w:rFonts w:ascii="Symbol" w:hAnsi="Symbol" w:cs="Symbol"/>
    </w:rPr>
  </w:style>
  <w:style w:type="character" w:customStyle="1" w:styleId="Heading1Char">
    <w:name w:val="Heading 1 Char"/>
    <w:rsid w:val="004243A3"/>
    <w:rPr>
      <w:rFonts w:ascii="Cambria" w:eastAsia="Times New Roman" w:hAnsi="Cambria" w:cs="Times New Roman"/>
      <w:b/>
      <w:bCs/>
      <w:kern w:val="1"/>
      <w:sz w:val="32"/>
      <w:szCs w:val="32"/>
      <w:lang w:val="en-GB"/>
    </w:rPr>
  </w:style>
  <w:style w:type="character" w:customStyle="1" w:styleId="Heading2Char">
    <w:name w:val="Heading 2 Char"/>
    <w:rsid w:val="004243A3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Heading3Char">
    <w:name w:val="Heading 3 Char"/>
    <w:rsid w:val="004243A3"/>
    <w:rPr>
      <w:rFonts w:ascii="Cambria" w:eastAsia="Times New Roman" w:hAnsi="Cambria" w:cs="Times New Roman"/>
      <w:b/>
      <w:bCs/>
      <w:sz w:val="26"/>
      <w:szCs w:val="26"/>
      <w:lang w:val="en-GB"/>
    </w:rPr>
  </w:style>
  <w:style w:type="character" w:customStyle="1" w:styleId="Heading4Char">
    <w:name w:val="Heading 4 Char"/>
    <w:rsid w:val="004243A3"/>
    <w:rPr>
      <w:rFonts w:ascii="Calibri" w:eastAsia="Times New Roman" w:hAnsi="Calibri" w:cs="Times New Roman"/>
      <w:b/>
      <w:bCs/>
      <w:sz w:val="28"/>
      <w:szCs w:val="28"/>
      <w:lang w:val="en-GB"/>
    </w:rPr>
  </w:style>
  <w:style w:type="character" w:customStyle="1" w:styleId="Heading5Char">
    <w:name w:val="Heading 5 Char"/>
    <w:rsid w:val="004243A3"/>
    <w:rPr>
      <w:rFonts w:ascii="Calibri" w:eastAsia="Times New Roman" w:hAnsi="Calibri" w:cs="Times New Roman"/>
      <w:b/>
      <w:bCs/>
      <w:i/>
      <w:iCs/>
      <w:sz w:val="26"/>
      <w:szCs w:val="26"/>
      <w:lang w:val="en-GB"/>
    </w:rPr>
  </w:style>
  <w:style w:type="character" w:customStyle="1" w:styleId="Heading9Char">
    <w:name w:val="Heading 9 Char"/>
    <w:rsid w:val="004243A3"/>
    <w:rPr>
      <w:rFonts w:ascii="Cambria" w:eastAsia="Times New Roman" w:hAnsi="Cambria" w:cs="Times New Roman"/>
      <w:sz w:val="22"/>
      <w:szCs w:val="22"/>
      <w:lang w:val="en-GB"/>
    </w:rPr>
  </w:style>
  <w:style w:type="character" w:styleId="CommentReference">
    <w:name w:val="annotation reference"/>
    <w:rsid w:val="004243A3"/>
    <w:rPr>
      <w:rFonts w:cs="Times New Roman"/>
      <w:sz w:val="16"/>
      <w:szCs w:val="16"/>
    </w:rPr>
  </w:style>
  <w:style w:type="character" w:customStyle="1" w:styleId="CommentTextChar">
    <w:name w:val="Comment Text Char"/>
    <w:rsid w:val="004243A3"/>
    <w:rPr>
      <w:lang w:val="en-GB"/>
    </w:rPr>
  </w:style>
  <w:style w:type="character" w:customStyle="1" w:styleId="BodyTextChar">
    <w:name w:val="Body Text Char"/>
    <w:rsid w:val="004243A3"/>
    <w:rPr>
      <w:sz w:val="22"/>
      <w:szCs w:val="22"/>
      <w:lang w:val="en-GB"/>
    </w:rPr>
  </w:style>
  <w:style w:type="character" w:customStyle="1" w:styleId="BodyTextIndentChar">
    <w:name w:val="Body Text Indent Char"/>
    <w:rsid w:val="004243A3"/>
    <w:rPr>
      <w:sz w:val="22"/>
      <w:szCs w:val="22"/>
      <w:lang w:val="en-GB"/>
    </w:rPr>
  </w:style>
  <w:style w:type="character" w:customStyle="1" w:styleId="TitleChar">
    <w:name w:val="Title Char"/>
    <w:rsid w:val="004243A3"/>
    <w:rPr>
      <w:rFonts w:ascii="Cambria" w:eastAsia="Times New Roman" w:hAnsi="Cambria" w:cs="Times New Roman"/>
      <w:b/>
      <w:bCs/>
      <w:kern w:val="1"/>
      <w:sz w:val="32"/>
      <w:szCs w:val="32"/>
      <w:lang w:val="en-GB"/>
    </w:rPr>
  </w:style>
  <w:style w:type="character" w:customStyle="1" w:styleId="BalloonTextChar">
    <w:name w:val="Balloon Text Char"/>
    <w:rsid w:val="004243A3"/>
    <w:rPr>
      <w:rFonts w:ascii="Tahoma" w:hAnsi="Tahoma" w:cs="Tahoma"/>
      <w:sz w:val="16"/>
      <w:szCs w:val="16"/>
      <w:lang w:val="en-GB"/>
    </w:rPr>
  </w:style>
  <w:style w:type="character" w:customStyle="1" w:styleId="HeaderChar">
    <w:name w:val="Header Char"/>
    <w:rsid w:val="004243A3"/>
    <w:rPr>
      <w:sz w:val="22"/>
      <w:szCs w:val="22"/>
      <w:lang w:val="en-GB"/>
    </w:rPr>
  </w:style>
  <w:style w:type="character" w:styleId="Hyperlink">
    <w:name w:val="Hyperlink"/>
    <w:rsid w:val="004243A3"/>
    <w:rPr>
      <w:color w:val="000080"/>
      <w:u w:val="single"/>
    </w:rPr>
  </w:style>
  <w:style w:type="character" w:customStyle="1" w:styleId="DocumentMapChar">
    <w:name w:val="Document Map Char"/>
    <w:rsid w:val="004243A3"/>
    <w:rPr>
      <w:rFonts w:ascii="Tahoma" w:hAnsi="Tahoma" w:cs="Tahoma"/>
      <w:sz w:val="16"/>
      <w:szCs w:val="16"/>
      <w:lang w:val="en-GB"/>
    </w:rPr>
  </w:style>
  <w:style w:type="character" w:styleId="Emphasis">
    <w:name w:val="Emphasis"/>
    <w:qFormat/>
    <w:rsid w:val="004243A3"/>
    <w:rPr>
      <w:rFonts w:cs="Times New Roman"/>
      <w:i/>
      <w:iCs/>
    </w:rPr>
  </w:style>
  <w:style w:type="character" w:styleId="FollowedHyperlink">
    <w:name w:val="FollowedHyperlink"/>
    <w:rsid w:val="004243A3"/>
    <w:rPr>
      <w:rFonts w:cs="Times New Roman"/>
      <w:color w:val="800080"/>
      <w:u w:val="single"/>
    </w:rPr>
  </w:style>
  <w:style w:type="character" w:customStyle="1" w:styleId="FooterChar">
    <w:name w:val="Footer Char"/>
    <w:rsid w:val="004243A3"/>
    <w:rPr>
      <w:rFonts w:cs="Times New Roman"/>
      <w:sz w:val="22"/>
      <w:szCs w:val="22"/>
    </w:rPr>
  </w:style>
  <w:style w:type="character" w:customStyle="1" w:styleId="Bullets">
    <w:name w:val="Bullets"/>
    <w:rsid w:val="004243A3"/>
    <w:rPr>
      <w:rFonts w:ascii="StarSymbol" w:eastAsia="StarSymbol" w:hAnsi="StarSymbol" w:cs="StarSymbol"/>
      <w:sz w:val="18"/>
      <w:szCs w:val="18"/>
    </w:rPr>
  </w:style>
  <w:style w:type="character" w:customStyle="1" w:styleId="WWCharLFO2LVL1">
    <w:name w:val="WW_CharLFO2LVL1"/>
    <w:rsid w:val="004243A3"/>
    <w:rPr>
      <w:rFonts w:ascii="Symbol" w:hAnsi="Symbol" w:cs="Symbol"/>
    </w:rPr>
  </w:style>
  <w:style w:type="character" w:customStyle="1" w:styleId="WWCharLFO2LVL2">
    <w:name w:val="WW_CharLFO2LVL2"/>
    <w:rsid w:val="004243A3"/>
    <w:rPr>
      <w:rFonts w:ascii="Courier New" w:hAnsi="Courier New" w:cs="Courier New"/>
    </w:rPr>
  </w:style>
  <w:style w:type="character" w:customStyle="1" w:styleId="WWCharLFO2LVL3">
    <w:name w:val="WW_CharLFO2LVL3"/>
    <w:rsid w:val="004243A3"/>
    <w:rPr>
      <w:rFonts w:ascii="Wingdings" w:hAnsi="Wingdings" w:cs="Wingdings"/>
    </w:rPr>
  </w:style>
  <w:style w:type="character" w:customStyle="1" w:styleId="WWCharLFO2LVL4">
    <w:name w:val="WW_CharLFO2LVL4"/>
    <w:rsid w:val="004243A3"/>
    <w:rPr>
      <w:rFonts w:ascii="Symbol" w:hAnsi="Symbol" w:cs="Symbol"/>
    </w:rPr>
  </w:style>
  <w:style w:type="character" w:customStyle="1" w:styleId="WWCharLFO2LVL5">
    <w:name w:val="WW_CharLFO2LVL5"/>
    <w:rsid w:val="004243A3"/>
    <w:rPr>
      <w:rFonts w:ascii="Courier New" w:hAnsi="Courier New" w:cs="Courier New"/>
    </w:rPr>
  </w:style>
  <w:style w:type="character" w:customStyle="1" w:styleId="WWCharLFO2LVL6">
    <w:name w:val="WW_CharLFO2LVL6"/>
    <w:rsid w:val="004243A3"/>
    <w:rPr>
      <w:rFonts w:ascii="Wingdings" w:hAnsi="Wingdings" w:cs="Wingdings"/>
    </w:rPr>
  </w:style>
  <w:style w:type="character" w:customStyle="1" w:styleId="WWCharLFO2LVL7">
    <w:name w:val="WW_CharLFO2LVL7"/>
    <w:rsid w:val="004243A3"/>
    <w:rPr>
      <w:rFonts w:ascii="Symbol" w:hAnsi="Symbol" w:cs="Symbol"/>
    </w:rPr>
  </w:style>
  <w:style w:type="character" w:customStyle="1" w:styleId="WWCharLFO2LVL8">
    <w:name w:val="WW_CharLFO2LVL8"/>
    <w:rsid w:val="004243A3"/>
    <w:rPr>
      <w:rFonts w:ascii="Courier New" w:hAnsi="Courier New" w:cs="Courier New"/>
    </w:rPr>
  </w:style>
  <w:style w:type="character" w:customStyle="1" w:styleId="WWCharLFO2LVL9">
    <w:name w:val="WW_CharLFO2LVL9"/>
    <w:rsid w:val="004243A3"/>
    <w:rPr>
      <w:rFonts w:ascii="Wingdings" w:hAnsi="Wingdings" w:cs="Wingdings"/>
    </w:rPr>
  </w:style>
  <w:style w:type="character" w:customStyle="1" w:styleId="WWCharLFO3LVL1">
    <w:name w:val="WW_CharLFO3LVL1"/>
    <w:rsid w:val="004243A3"/>
    <w:rPr>
      <w:rFonts w:ascii="Symbol" w:hAnsi="Symbol" w:cs="Symbol"/>
    </w:rPr>
  </w:style>
  <w:style w:type="character" w:customStyle="1" w:styleId="WWCharLFO3LVL2">
    <w:name w:val="WW_CharLFO3LVL2"/>
    <w:rsid w:val="004243A3"/>
    <w:rPr>
      <w:rFonts w:ascii="Wingdings 2" w:hAnsi="Wingdings 2" w:cs="Wingdings 2"/>
    </w:rPr>
  </w:style>
  <w:style w:type="character" w:customStyle="1" w:styleId="WWCharLFO3LVL3">
    <w:name w:val="WW_CharLFO3LVL3"/>
    <w:rsid w:val="004243A3"/>
    <w:rPr>
      <w:rFonts w:ascii="StarSymbol" w:hAnsi="StarSymbol" w:cs="StarSymbol"/>
    </w:rPr>
  </w:style>
  <w:style w:type="character" w:customStyle="1" w:styleId="WWCharLFO3LVL4">
    <w:name w:val="WW_CharLFO3LVL4"/>
    <w:rsid w:val="004243A3"/>
    <w:rPr>
      <w:rFonts w:ascii="Wingdings" w:hAnsi="Wingdings" w:cs="Wingdings"/>
    </w:rPr>
  </w:style>
  <w:style w:type="character" w:customStyle="1" w:styleId="WWCharLFO3LVL5">
    <w:name w:val="WW_CharLFO3LVL5"/>
    <w:rsid w:val="004243A3"/>
    <w:rPr>
      <w:rFonts w:ascii="Wingdings 2" w:hAnsi="Wingdings 2" w:cs="Wingdings 2"/>
    </w:rPr>
  </w:style>
  <w:style w:type="character" w:customStyle="1" w:styleId="WWCharLFO3LVL6">
    <w:name w:val="WW_CharLFO3LVL6"/>
    <w:rsid w:val="004243A3"/>
    <w:rPr>
      <w:rFonts w:ascii="StarSymbol" w:hAnsi="StarSymbol" w:cs="StarSymbol"/>
    </w:rPr>
  </w:style>
  <w:style w:type="character" w:customStyle="1" w:styleId="WWCharLFO3LVL7">
    <w:name w:val="WW_CharLFO3LVL7"/>
    <w:rsid w:val="004243A3"/>
    <w:rPr>
      <w:rFonts w:ascii="Wingdings" w:hAnsi="Wingdings" w:cs="Wingdings"/>
    </w:rPr>
  </w:style>
  <w:style w:type="character" w:customStyle="1" w:styleId="WWCharLFO3LVL8">
    <w:name w:val="WW_CharLFO3LVL8"/>
    <w:rsid w:val="004243A3"/>
    <w:rPr>
      <w:rFonts w:ascii="Wingdings 2" w:hAnsi="Wingdings 2" w:cs="Wingdings 2"/>
    </w:rPr>
  </w:style>
  <w:style w:type="character" w:customStyle="1" w:styleId="WWCharLFO3LVL9">
    <w:name w:val="WW_CharLFO3LVL9"/>
    <w:rsid w:val="004243A3"/>
    <w:rPr>
      <w:rFonts w:ascii="StarSymbol" w:hAnsi="StarSymbol" w:cs="StarSymbol"/>
    </w:rPr>
  </w:style>
  <w:style w:type="character" w:customStyle="1" w:styleId="WWCharLFO4LVL1">
    <w:name w:val="WW_CharLFO4LVL1"/>
    <w:rsid w:val="004243A3"/>
    <w:rPr>
      <w:rFonts w:ascii="Arial" w:hAnsi="Arial" w:cs="Arial"/>
    </w:rPr>
  </w:style>
  <w:style w:type="character" w:customStyle="1" w:styleId="WWCharLFO4LVL2">
    <w:name w:val="WW_CharLFO4LVL2"/>
    <w:rsid w:val="004243A3"/>
    <w:rPr>
      <w:rFonts w:ascii="Wingdings 2" w:hAnsi="Wingdings 2" w:cs="StarSymbol"/>
      <w:sz w:val="18"/>
      <w:szCs w:val="18"/>
    </w:rPr>
  </w:style>
  <w:style w:type="character" w:customStyle="1" w:styleId="WWCharLFO4LVL3">
    <w:name w:val="WW_CharLFO4LVL3"/>
    <w:rsid w:val="004243A3"/>
    <w:rPr>
      <w:rFonts w:ascii="StarSymbol" w:hAnsi="StarSymbol" w:cs="StarSymbol"/>
    </w:rPr>
  </w:style>
  <w:style w:type="character" w:customStyle="1" w:styleId="WWCharLFO4LVL4">
    <w:name w:val="WW_CharLFO4LVL4"/>
    <w:rsid w:val="004243A3"/>
    <w:rPr>
      <w:rFonts w:ascii="Wingdings" w:hAnsi="Wingdings" w:cs="Wingdings"/>
    </w:rPr>
  </w:style>
  <w:style w:type="character" w:customStyle="1" w:styleId="WWCharLFO4LVL5">
    <w:name w:val="WW_CharLFO4LVL5"/>
    <w:rsid w:val="004243A3"/>
    <w:rPr>
      <w:rFonts w:ascii="Wingdings 2" w:hAnsi="Wingdings 2" w:cs="StarSymbol"/>
      <w:sz w:val="18"/>
      <w:szCs w:val="18"/>
    </w:rPr>
  </w:style>
  <w:style w:type="character" w:customStyle="1" w:styleId="WWCharLFO4LVL6">
    <w:name w:val="WW_CharLFO4LVL6"/>
    <w:rsid w:val="004243A3"/>
    <w:rPr>
      <w:rFonts w:ascii="StarSymbol" w:hAnsi="StarSymbol" w:cs="StarSymbol"/>
    </w:rPr>
  </w:style>
  <w:style w:type="character" w:customStyle="1" w:styleId="WWCharLFO4LVL7">
    <w:name w:val="WW_CharLFO4LVL7"/>
    <w:rsid w:val="004243A3"/>
    <w:rPr>
      <w:rFonts w:ascii="Wingdings" w:hAnsi="Wingdings" w:cs="Wingdings"/>
    </w:rPr>
  </w:style>
  <w:style w:type="character" w:customStyle="1" w:styleId="WWCharLFO4LVL8">
    <w:name w:val="WW_CharLFO4LVL8"/>
    <w:rsid w:val="004243A3"/>
    <w:rPr>
      <w:rFonts w:ascii="Wingdings 2" w:hAnsi="Wingdings 2" w:cs="StarSymbol"/>
      <w:sz w:val="18"/>
      <w:szCs w:val="18"/>
    </w:rPr>
  </w:style>
  <w:style w:type="character" w:customStyle="1" w:styleId="WWCharLFO4LVL9">
    <w:name w:val="WW_CharLFO4LVL9"/>
    <w:rsid w:val="004243A3"/>
    <w:rPr>
      <w:rFonts w:ascii="StarSymbol" w:hAnsi="StarSymbol" w:cs="StarSymbol"/>
    </w:rPr>
  </w:style>
  <w:style w:type="character" w:customStyle="1" w:styleId="WWCharLFO5LVL1">
    <w:name w:val="WW_CharLFO5LVL1"/>
    <w:rsid w:val="004243A3"/>
    <w:rPr>
      <w:rFonts w:ascii="Wingdings" w:hAnsi="Wingdings" w:cs="Wingdings"/>
    </w:rPr>
  </w:style>
  <w:style w:type="character" w:customStyle="1" w:styleId="WWCharLFO5LVL2">
    <w:name w:val="WW_CharLFO5LVL2"/>
    <w:rsid w:val="004243A3"/>
    <w:rPr>
      <w:rFonts w:ascii="Wingdings 2" w:hAnsi="Wingdings 2" w:cs="Wingdings 2"/>
    </w:rPr>
  </w:style>
  <w:style w:type="character" w:customStyle="1" w:styleId="WWCharLFO5LVL3">
    <w:name w:val="WW_CharLFO5LVL3"/>
    <w:rsid w:val="004243A3"/>
    <w:rPr>
      <w:rFonts w:ascii="StarSymbol" w:hAnsi="StarSymbol" w:cs="StarSymbol"/>
    </w:rPr>
  </w:style>
  <w:style w:type="character" w:customStyle="1" w:styleId="WWCharLFO5LVL4">
    <w:name w:val="WW_CharLFO5LVL4"/>
    <w:rsid w:val="004243A3"/>
    <w:rPr>
      <w:rFonts w:ascii="Wingdings" w:hAnsi="Wingdings" w:cs="Wingdings"/>
    </w:rPr>
  </w:style>
  <w:style w:type="character" w:customStyle="1" w:styleId="WWCharLFO5LVL5">
    <w:name w:val="WW_CharLFO5LVL5"/>
    <w:rsid w:val="004243A3"/>
    <w:rPr>
      <w:rFonts w:ascii="Wingdings 2" w:hAnsi="Wingdings 2" w:cs="Wingdings 2"/>
    </w:rPr>
  </w:style>
  <w:style w:type="character" w:customStyle="1" w:styleId="WWCharLFO5LVL6">
    <w:name w:val="WW_CharLFO5LVL6"/>
    <w:rsid w:val="004243A3"/>
    <w:rPr>
      <w:rFonts w:ascii="StarSymbol" w:hAnsi="StarSymbol" w:cs="StarSymbol"/>
    </w:rPr>
  </w:style>
  <w:style w:type="character" w:customStyle="1" w:styleId="WWCharLFO5LVL7">
    <w:name w:val="WW_CharLFO5LVL7"/>
    <w:rsid w:val="004243A3"/>
    <w:rPr>
      <w:rFonts w:ascii="Wingdings" w:hAnsi="Wingdings" w:cs="Wingdings"/>
    </w:rPr>
  </w:style>
  <w:style w:type="character" w:customStyle="1" w:styleId="WWCharLFO5LVL8">
    <w:name w:val="WW_CharLFO5LVL8"/>
    <w:rsid w:val="004243A3"/>
    <w:rPr>
      <w:rFonts w:ascii="Wingdings 2" w:hAnsi="Wingdings 2" w:cs="Wingdings 2"/>
    </w:rPr>
  </w:style>
  <w:style w:type="character" w:customStyle="1" w:styleId="WWCharLFO5LVL9">
    <w:name w:val="WW_CharLFO5LVL9"/>
    <w:rsid w:val="004243A3"/>
    <w:rPr>
      <w:rFonts w:ascii="StarSymbol" w:hAnsi="StarSymbol" w:cs="StarSymbol"/>
    </w:rPr>
  </w:style>
  <w:style w:type="character" w:customStyle="1" w:styleId="WWCharLFO6LVL1">
    <w:name w:val="WW_CharLFO6LVL1"/>
    <w:rsid w:val="004243A3"/>
    <w:rPr>
      <w:rFonts w:ascii="Symbol" w:hAnsi="Symbol" w:cs="Symbol"/>
    </w:rPr>
  </w:style>
  <w:style w:type="character" w:customStyle="1" w:styleId="WWCharLFO6LVL2">
    <w:name w:val="WW_CharLFO6LVL2"/>
    <w:rsid w:val="004243A3"/>
    <w:rPr>
      <w:rFonts w:ascii="Wingdings 2" w:hAnsi="Wingdings 2" w:cs="Wingdings 2"/>
    </w:rPr>
  </w:style>
  <w:style w:type="character" w:customStyle="1" w:styleId="WWCharLFO6LVL3">
    <w:name w:val="WW_CharLFO6LVL3"/>
    <w:rsid w:val="004243A3"/>
    <w:rPr>
      <w:rFonts w:ascii="StarSymbol" w:hAnsi="StarSymbol" w:cs="StarSymbol"/>
    </w:rPr>
  </w:style>
  <w:style w:type="character" w:customStyle="1" w:styleId="WWCharLFO6LVL4">
    <w:name w:val="WW_CharLFO6LVL4"/>
    <w:rsid w:val="004243A3"/>
    <w:rPr>
      <w:rFonts w:ascii="Wingdings" w:hAnsi="Wingdings" w:cs="Wingdings"/>
    </w:rPr>
  </w:style>
  <w:style w:type="character" w:customStyle="1" w:styleId="WWCharLFO6LVL5">
    <w:name w:val="WW_CharLFO6LVL5"/>
    <w:rsid w:val="004243A3"/>
    <w:rPr>
      <w:rFonts w:ascii="Wingdings 2" w:hAnsi="Wingdings 2" w:cs="Wingdings 2"/>
    </w:rPr>
  </w:style>
  <w:style w:type="character" w:customStyle="1" w:styleId="WWCharLFO6LVL6">
    <w:name w:val="WW_CharLFO6LVL6"/>
    <w:rsid w:val="004243A3"/>
    <w:rPr>
      <w:rFonts w:ascii="StarSymbol" w:hAnsi="StarSymbol" w:cs="StarSymbol"/>
    </w:rPr>
  </w:style>
  <w:style w:type="character" w:customStyle="1" w:styleId="WWCharLFO6LVL7">
    <w:name w:val="WW_CharLFO6LVL7"/>
    <w:rsid w:val="004243A3"/>
    <w:rPr>
      <w:rFonts w:ascii="Wingdings" w:hAnsi="Wingdings" w:cs="Wingdings"/>
    </w:rPr>
  </w:style>
  <w:style w:type="character" w:customStyle="1" w:styleId="WWCharLFO6LVL8">
    <w:name w:val="WW_CharLFO6LVL8"/>
    <w:rsid w:val="004243A3"/>
    <w:rPr>
      <w:rFonts w:ascii="Wingdings 2" w:hAnsi="Wingdings 2" w:cs="Wingdings 2"/>
    </w:rPr>
  </w:style>
  <w:style w:type="character" w:customStyle="1" w:styleId="WWCharLFO6LVL9">
    <w:name w:val="WW_CharLFO6LVL9"/>
    <w:rsid w:val="004243A3"/>
    <w:rPr>
      <w:rFonts w:ascii="StarSymbol" w:hAnsi="StarSymbol" w:cs="StarSymbol"/>
    </w:rPr>
  </w:style>
  <w:style w:type="character" w:customStyle="1" w:styleId="WWCharLFO7LVL1">
    <w:name w:val="WW_CharLFO7LVL1"/>
    <w:rsid w:val="004243A3"/>
    <w:rPr>
      <w:rFonts w:ascii="Wingdings" w:hAnsi="Wingdings" w:cs="Wingdings"/>
    </w:rPr>
  </w:style>
  <w:style w:type="character" w:customStyle="1" w:styleId="WWCharLFO7LVL2">
    <w:name w:val="WW_CharLFO7LVL2"/>
    <w:rsid w:val="004243A3"/>
    <w:rPr>
      <w:rFonts w:ascii="Wingdings 2" w:hAnsi="Wingdings 2" w:cs="Wingdings 2"/>
    </w:rPr>
  </w:style>
  <w:style w:type="character" w:customStyle="1" w:styleId="WWCharLFO7LVL3">
    <w:name w:val="WW_CharLFO7LVL3"/>
    <w:rsid w:val="004243A3"/>
    <w:rPr>
      <w:rFonts w:ascii="StarSymbol" w:hAnsi="StarSymbol" w:cs="StarSymbol"/>
    </w:rPr>
  </w:style>
  <w:style w:type="character" w:customStyle="1" w:styleId="WWCharLFO7LVL4">
    <w:name w:val="WW_CharLFO7LVL4"/>
    <w:rsid w:val="004243A3"/>
    <w:rPr>
      <w:rFonts w:ascii="Wingdings" w:hAnsi="Wingdings" w:cs="Wingdings"/>
    </w:rPr>
  </w:style>
  <w:style w:type="character" w:customStyle="1" w:styleId="WWCharLFO7LVL5">
    <w:name w:val="WW_CharLFO7LVL5"/>
    <w:rsid w:val="004243A3"/>
    <w:rPr>
      <w:rFonts w:ascii="Wingdings 2" w:hAnsi="Wingdings 2" w:cs="Wingdings 2"/>
    </w:rPr>
  </w:style>
  <w:style w:type="character" w:customStyle="1" w:styleId="WWCharLFO7LVL6">
    <w:name w:val="WW_CharLFO7LVL6"/>
    <w:rsid w:val="004243A3"/>
    <w:rPr>
      <w:rFonts w:ascii="StarSymbol" w:hAnsi="StarSymbol" w:cs="StarSymbol"/>
    </w:rPr>
  </w:style>
  <w:style w:type="character" w:customStyle="1" w:styleId="WWCharLFO7LVL7">
    <w:name w:val="WW_CharLFO7LVL7"/>
    <w:rsid w:val="004243A3"/>
    <w:rPr>
      <w:rFonts w:ascii="Wingdings" w:hAnsi="Wingdings" w:cs="Wingdings"/>
    </w:rPr>
  </w:style>
  <w:style w:type="character" w:customStyle="1" w:styleId="WWCharLFO7LVL8">
    <w:name w:val="WW_CharLFO7LVL8"/>
    <w:rsid w:val="004243A3"/>
    <w:rPr>
      <w:rFonts w:ascii="Wingdings 2" w:hAnsi="Wingdings 2" w:cs="Wingdings 2"/>
    </w:rPr>
  </w:style>
  <w:style w:type="character" w:customStyle="1" w:styleId="WWCharLFO7LVL9">
    <w:name w:val="WW_CharLFO7LVL9"/>
    <w:rsid w:val="004243A3"/>
    <w:rPr>
      <w:rFonts w:ascii="StarSymbol" w:hAnsi="StarSymbol" w:cs="StarSymbol"/>
    </w:rPr>
  </w:style>
  <w:style w:type="character" w:customStyle="1" w:styleId="WWCharLFO8LVL1">
    <w:name w:val="WW_CharLFO8LVL1"/>
    <w:rsid w:val="004243A3"/>
    <w:rPr>
      <w:rFonts w:ascii="Symbol" w:hAnsi="Symbol" w:cs="Symbol"/>
    </w:rPr>
  </w:style>
  <w:style w:type="character" w:customStyle="1" w:styleId="WWCharLFO8LVL2">
    <w:name w:val="WW_CharLFO8LVL2"/>
    <w:rsid w:val="004243A3"/>
    <w:rPr>
      <w:rFonts w:ascii="Wingdings 2" w:hAnsi="Wingdings 2" w:cs="Wingdings 2"/>
    </w:rPr>
  </w:style>
  <w:style w:type="character" w:customStyle="1" w:styleId="WWCharLFO8LVL3">
    <w:name w:val="WW_CharLFO8LVL3"/>
    <w:rsid w:val="004243A3"/>
    <w:rPr>
      <w:rFonts w:ascii="StarSymbol" w:hAnsi="StarSymbol" w:cs="StarSymbol"/>
    </w:rPr>
  </w:style>
  <w:style w:type="character" w:customStyle="1" w:styleId="WWCharLFO8LVL4">
    <w:name w:val="WW_CharLFO8LVL4"/>
    <w:rsid w:val="004243A3"/>
    <w:rPr>
      <w:rFonts w:ascii="Wingdings" w:hAnsi="Wingdings" w:cs="Wingdings"/>
    </w:rPr>
  </w:style>
  <w:style w:type="character" w:customStyle="1" w:styleId="WWCharLFO8LVL5">
    <w:name w:val="WW_CharLFO8LVL5"/>
    <w:rsid w:val="004243A3"/>
    <w:rPr>
      <w:rFonts w:ascii="Wingdings 2" w:hAnsi="Wingdings 2" w:cs="Wingdings 2"/>
    </w:rPr>
  </w:style>
  <w:style w:type="character" w:customStyle="1" w:styleId="WWCharLFO8LVL6">
    <w:name w:val="WW_CharLFO8LVL6"/>
    <w:rsid w:val="004243A3"/>
    <w:rPr>
      <w:rFonts w:ascii="StarSymbol" w:hAnsi="StarSymbol" w:cs="StarSymbol"/>
    </w:rPr>
  </w:style>
  <w:style w:type="character" w:customStyle="1" w:styleId="WWCharLFO8LVL7">
    <w:name w:val="WW_CharLFO8LVL7"/>
    <w:rsid w:val="004243A3"/>
    <w:rPr>
      <w:rFonts w:ascii="Wingdings" w:hAnsi="Wingdings" w:cs="Wingdings"/>
    </w:rPr>
  </w:style>
  <w:style w:type="character" w:customStyle="1" w:styleId="WWCharLFO8LVL8">
    <w:name w:val="WW_CharLFO8LVL8"/>
    <w:rsid w:val="004243A3"/>
    <w:rPr>
      <w:rFonts w:ascii="Wingdings 2" w:hAnsi="Wingdings 2" w:cs="Wingdings 2"/>
    </w:rPr>
  </w:style>
  <w:style w:type="character" w:customStyle="1" w:styleId="WWCharLFO8LVL9">
    <w:name w:val="WW_CharLFO8LVL9"/>
    <w:rsid w:val="004243A3"/>
    <w:rPr>
      <w:rFonts w:ascii="StarSymbol" w:hAnsi="StarSymbol" w:cs="StarSymbol"/>
    </w:rPr>
  </w:style>
  <w:style w:type="character" w:customStyle="1" w:styleId="WWCharLFO9LVL1">
    <w:name w:val="WW_CharLFO9LVL1"/>
    <w:rsid w:val="004243A3"/>
    <w:rPr>
      <w:rFonts w:ascii="Symbol" w:hAnsi="Symbol" w:cs="Symbol"/>
    </w:rPr>
  </w:style>
  <w:style w:type="character" w:customStyle="1" w:styleId="WWCharLFO9LVL2">
    <w:name w:val="WW_CharLFO9LVL2"/>
    <w:rsid w:val="004243A3"/>
    <w:rPr>
      <w:rFonts w:ascii="Wingdings 2" w:hAnsi="Wingdings 2" w:cs="Wingdings 2"/>
    </w:rPr>
  </w:style>
  <w:style w:type="character" w:customStyle="1" w:styleId="WWCharLFO9LVL3">
    <w:name w:val="WW_CharLFO9LVL3"/>
    <w:rsid w:val="004243A3"/>
    <w:rPr>
      <w:rFonts w:ascii="StarSymbol" w:hAnsi="StarSymbol" w:cs="StarSymbol"/>
    </w:rPr>
  </w:style>
  <w:style w:type="character" w:customStyle="1" w:styleId="WWCharLFO9LVL4">
    <w:name w:val="WW_CharLFO9LVL4"/>
    <w:rsid w:val="004243A3"/>
    <w:rPr>
      <w:rFonts w:ascii="Wingdings" w:hAnsi="Wingdings" w:cs="Wingdings"/>
    </w:rPr>
  </w:style>
  <w:style w:type="character" w:customStyle="1" w:styleId="WWCharLFO9LVL5">
    <w:name w:val="WW_CharLFO9LVL5"/>
    <w:rsid w:val="004243A3"/>
    <w:rPr>
      <w:rFonts w:ascii="Wingdings 2" w:hAnsi="Wingdings 2" w:cs="Wingdings 2"/>
    </w:rPr>
  </w:style>
  <w:style w:type="character" w:customStyle="1" w:styleId="WWCharLFO9LVL6">
    <w:name w:val="WW_CharLFO9LVL6"/>
    <w:rsid w:val="004243A3"/>
    <w:rPr>
      <w:rFonts w:ascii="StarSymbol" w:hAnsi="StarSymbol" w:cs="StarSymbol"/>
    </w:rPr>
  </w:style>
  <w:style w:type="character" w:customStyle="1" w:styleId="WWCharLFO9LVL7">
    <w:name w:val="WW_CharLFO9LVL7"/>
    <w:rsid w:val="004243A3"/>
    <w:rPr>
      <w:rFonts w:ascii="Wingdings" w:hAnsi="Wingdings" w:cs="Wingdings"/>
    </w:rPr>
  </w:style>
  <w:style w:type="character" w:customStyle="1" w:styleId="WWCharLFO9LVL8">
    <w:name w:val="WW_CharLFO9LVL8"/>
    <w:rsid w:val="004243A3"/>
    <w:rPr>
      <w:rFonts w:ascii="Wingdings 2" w:hAnsi="Wingdings 2" w:cs="Wingdings 2"/>
    </w:rPr>
  </w:style>
  <w:style w:type="character" w:customStyle="1" w:styleId="WWCharLFO9LVL9">
    <w:name w:val="WW_CharLFO9LVL9"/>
    <w:rsid w:val="004243A3"/>
    <w:rPr>
      <w:rFonts w:ascii="StarSymbol" w:hAnsi="StarSymbol" w:cs="StarSymbol"/>
    </w:rPr>
  </w:style>
  <w:style w:type="character" w:customStyle="1" w:styleId="WWCharLFO10LVL1">
    <w:name w:val="WW_CharLFO10LVL1"/>
    <w:rsid w:val="004243A3"/>
    <w:rPr>
      <w:rFonts w:ascii="Symbol" w:hAnsi="Symbol" w:cs="Symbol"/>
    </w:rPr>
  </w:style>
  <w:style w:type="character" w:customStyle="1" w:styleId="WWCharLFO10LVL2">
    <w:name w:val="WW_CharLFO10LVL2"/>
    <w:rsid w:val="004243A3"/>
    <w:rPr>
      <w:rFonts w:ascii="Wingdings 2" w:hAnsi="Wingdings 2" w:cs="Wingdings 2"/>
    </w:rPr>
  </w:style>
  <w:style w:type="character" w:customStyle="1" w:styleId="WWCharLFO10LVL3">
    <w:name w:val="WW_CharLFO10LVL3"/>
    <w:rsid w:val="004243A3"/>
    <w:rPr>
      <w:rFonts w:ascii="StarSymbol" w:hAnsi="StarSymbol" w:cs="StarSymbol"/>
    </w:rPr>
  </w:style>
  <w:style w:type="character" w:customStyle="1" w:styleId="WWCharLFO10LVL4">
    <w:name w:val="WW_CharLFO10LVL4"/>
    <w:rsid w:val="004243A3"/>
    <w:rPr>
      <w:rFonts w:ascii="Wingdings" w:hAnsi="Wingdings" w:cs="Wingdings"/>
    </w:rPr>
  </w:style>
  <w:style w:type="character" w:customStyle="1" w:styleId="WWCharLFO10LVL5">
    <w:name w:val="WW_CharLFO10LVL5"/>
    <w:rsid w:val="004243A3"/>
    <w:rPr>
      <w:rFonts w:ascii="Wingdings 2" w:hAnsi="Wingdings 2" w:cs="Wingdings 2"/>
    </w:rPr>
  </w:style>
  <w:style w:type="character" w:customStyle="1" w:styleId="WWCharLFO10LVL6">
    <w:name w:val="WW_CharLFO10LVL6"/>
    <w:rsid w:val="004243A3"/>
    <w:rPr>
      <w:rFonts w:ascii="StarSymbol" w:hAnsi="StarSymbol" w:cs="StarSymbol"/>
    </w:rPr>
  </w:style>
  <w:style w:type="character" w:customStyle="1" w:styleId="WWCharLFO10LVL7">
    <w:name w:val="WW_CharLFO10LVL7"/>
    <w:rsid w:val="004243A3"/>
    <w:rPr>
      <w:rFonts w:ascii="Wingdings" w:hAnsi="Wingdings" w:cs="Wingdings"/>
    </w:rPr>
  </w:style>
  <w:style w:type="character" w:customStyle="1" w:styleId="WWCharLFO10LVL8">
    <w:name w:val="WW_CharLFO10LVL8"/>
    <w:rsid w:val="004243A3"/>
    <w:rPr>
      <w:rFonts w:ascii="Wingdings 2" w:hAnsi="Wingdings 2" w:cs="Wingdings 2"/>
    </w:rPr>
  </w:style>
  <w:style w:type="character" w:customStyle="1" w:styleId="WWCharLFO10LVL9">
    <w:name w:val="WW_CharLFO10LVL9"/>
    <w:rsid w:val="004243A3"/>
    <w:rPr>
      <w:rFonts w:ascii="StarSymbol" w:hAnsi="StarSymbol" w:cs="StarSymbol"/>
    </w:rPr>
  </w:style>
  <w:style w:type="character" w:customStyle="1" w:styleId="WWCharLFO11LVL1">
    <w:name w:val="WW_CharLFO11LVL1"/>
    <w:rsid w:val="004243A3"/>
    <w:rPr>
      <w:rFonts w:ascii="Symbol" w:hAnsi="Symbol" w:cs="Symbol"/>
    </w:rPr>
  </w:style>
  <w:style w:type="character" w:customStyle="1" w:styleId="WWCharLFO11LVL2">
    <w:name w:val="WW_CharLFO11LVL2"/>
    <w:rsid w:val="004243A3"/>
    <w:rPr>
      <w:rFonts w:ascii="Wingdings 2" w:hAnsi="Wingdings 2" w:cs="Wingdings 2"/>
    </w:rPr>
  </w:style>
  <w:style w:type="character" w:customStyle="1" w:styleId="WWCharLFO11LVL3">
    <w:name w:val="WW_CharLFO11LVL3"/>
    <w:rsid w:val="004243A3"/>
    <w:rPr>
      <w:rFonts w:ascii="StarSymbol" w:hAnsi="StarSymbol" w:cs="StarSymbol"/>
    </w:rPr>
  </w:style>
  <w:style w:type="character" w:customStyle="1" w:styleId="WWCharLFO11LVL4">
    <w:name w:val="WW_CharLFO11LVL4"/>
    <w:rsid w:val="004243A3"/>
    <w:rPr>
      <w:rFonts w:ascii="Wingdings" w:hAnsi="Wingdings" w:cs="Wingdings"/>
    </w:rPr>
  </w:style>
  <w:style w:type="character" w:customStyle="1" w:styleId="WWCharLFO11LVL5">
    <w:name w:val="WW_CharLFO11LVL5"/>
    <w:rsid w:val="004243A3"/>
    <w:rPr>
      <w:rFonts w:ascii="Wingdings 2" w:hAnsi="Wingdings 2" w:cs="Wingdings 2"/>
    </w:rPr>
  </w:style>
  <w:style w:type="character" w:customStyle="1" w:styleId="WWCharLFO11LVL6">
    <w:name w:val="WW_CharLFO11LVL6"/>
    <w:rsid w:val="004243A3"/>
    <w:rPr>
      <w:rFonts w:ascii="StarSymbol" w:hAnsi="StarSymbol" w:cs="StarSymbol"/>
    </w:rPr>
  </w:style>
  <w:style w:type="character" w:customStyle="1" w:styleId="WWCharLFO11LVL7">
    <w:name w:val="WW_CharLFO11LVL7"/>
    <w:rsid w:val="004243A3"/>
    <w:rPr>
      <w:rFonts w:ascii="Wingdings" w:hAnsi="Wingdings" w:cs="Wingdings"/>
    </w:rPr>
  </w:style>
  <w:style w:type="character" w:customStyle="1" w:styleId="WWCharLFO11LVL8">
    <w:name w:val="WW_CharLFO11LVL8"/>
    <w:rsid w:val="004243A3"/>
    <w:rPr>
      <w:rFonts w:ascii="Wingdings 2" w:hAnsi="Wingdings 2" w:cs="Wingdings 2"/>
    </w:rPr>
  </w:style>
  <w:style w:type="character" w:customStyle="1" w:styleId="WWCharLFO11LVL9">
    <w:name w:val="WW_CharLFO11LVL9"/>
    <w:rsid w:val="004243A3"/>
    <w:rPr>
      <w:rFonts w:ascii="StarSymbol" w:hAnsi="StarSymbol" w:cs="StarSymbol"/>
    </w:rPr>
  </w:style>
  <w:style w:type="character" w:customStyle="1" w:styleId="WWCharLFO12LVL1">
    <w:name w:val="WW_CharLFO12LVL1"/>
    <w:rsid w:val="004243A3"/>
    <w:rPr>
      <w:rFonts w:ascii="Symbol" w:hAnsi="Symbol" w:cs="Symbol"/>
      <w:sz w:val="18"/>
      <w:szCs w:val="18"/>
    </w:rPr>
  </w:style>
  <w:style w:type="character" w:customStyle="1" w:styleId="WWCharLFO12LVL2">
    <w:name w:val="WW_CharLFO12LVL2"/>
    <w:rsid w:val="004243A3"/>
    <w:rPr>
      <w:rFonts w:ascii="OpenSymbol" w:hAnsi="OpenSymbol" w:cs="StarSymbol"/>
      <w:sz w:val="18"/>
      <w:szCs w:val="18"/>
    </w:rPr>
  </w:style>
  <w:style w:type="character" w:customStyle="1" w:styleId="WWCharLFO12LVL3">
    <w:name w:val="WW_CharLFO12LVL3"/>
    <w:rsid w:val="004243A3"/>
    <w:rPr>
      <w:rFonts w:ascii="OpenSymbol" w:hAnsi="OpenSymbol" w:cs="StarSymbol"/>
      <w:sz w:val="18"/>
      <w:szCs w:val="18"/>
    </w:rPr>
  </w:style>
  <w:style w:type="character" w:customStyle="1" w:styleId="WWCharLFO12LVL4">
    <w:name w:val="WW_CharLFO12LVL4"/>
    <w:rsid w:val="004243A3"/>
    <w:rPr>
      <w:rFonts w:ascii="Symbol" w:hAnsi="Symbol" w:cs="StarSymbol"/>
      <w:sz w:val="18"/>
      <w:szCs w:val="18"/>
    </w:rPr>
  </w:style>
  <w:style w:type="character" w:customStyle="1" w:styleId="WWCharLFO12LVL5">
    <w:name w:val="WW_CharLFO12LVL5"/>
    <w:rsid w:val="004243A3"/>
    <w:rPr>
      <w:rFonts w:ascii="OpenSymbol" w:hAnsi="OpenSymbol" w:cs="StarSymbol"/>
      <w:sz w:val="18"/>
      <w:szCs w:val="18"/>
    </w:rPr>
  </w:style>
  <w:style w:type="character" w:customStyle="1" w:styleId="WWCharLFO12LVL6">
    <w:name w:val="WW_CharLFO12LVL6"/>
    <w:rsid w:val="004243A3"/>
    <w:rPr>
      <w:rFonts w:ascii="OpenSymbol" w:hAnsi="OpenSymbol" w:cs="StarSymbol"/>
      <w:sz w:val="18"/>
      <w:szCs w:val="18"/>
    </w:rPr>
  </w:style>
  <w:style w:type="character" w:customStyle="1" w:styleId="WWCharLFO12LVL7">
    <w:name w:val="WW_CharLFO12LVL7"/>
    <w:rsid w:val="004243A3"/>
    <w:rPr>
      <w:rFonts w:ascii="Symbol" w:hAnsi="Symbol" w:cs="StarSymbol"/>
      <w:sz w:val="18"/>
      <w:szCs w:val="18"/>
    </w:rPr>
  </w:style>
  <w:style w:type="character" w:customStyle="1" w:styleId="WWCharLFO12LVL8">
    <w:name w:val="WW_CharLFO12LVL8"/>
    <w:rsid w:val="004243A3"/>
    <w:rPr>
      <w:rFonts w:ascii="OpenSymbol" w:hAnsi="OpenSymbol" w:cs="StarSymbol"/>
      <w:sz w:val="18"/>
      <w:szCs w:val="18"/>
    </w:rPr>
  </w:style>
  <w:style w:type="character" w:customStyle="1" w:styleId="WWCharLFO12LVL9">
    <w:name w:val="WW_CharLFO12LVL9"/>
    <w:rsid w:val="004243A3"/>
    <w:rPr>
      <w:rFonts w:ascii="OpenSymbol" w:hAnsi="OpenSymbol" w:cs="StarSymbol"/>
      <w:sz w:val="18"/>
      <w:szCs w:val="18"/>
    </w:rPr>
  </w:style>
  <w:style w:type="character" w:customStyle="1" w:styleId="WWCharLFO13LVL1">
    <w:name w:val="WW_CharLFO13LVL1"/>
    <w:rsid w:val="004243A3"/>
    <w:rPr>
      <w:rFonts w:ascii="Symbol" w:hAnsi="Symbol" w:cs="Symbol"/>
    </w:rPr>
  </w:style>
  <w:style w:type="character" w:customStyle="1" w:styleId="WWCharLFO13LVL2">
    <w:name w:val="WW_CharLFO13LVL2"/>
    <w:rsid w:val="004243A3"/>
    <w:rPr>
      <w:rFonts w:ascii="Wingdings 2" w:hAnsi="Wingdings 2" w:cs="Wingdings 2"/>
    </w:rPr>
  </w:style>
  <w:style w:type="character" w:customStyle="1" w:styleId="WWCharLFO13LVL3">
    <w:name w:val="WW_CharLFO13LVL3"/>
    <w:rsid w:val="004243A3"/>
    <w:rPr>
      <w:rFonts w:ascii="StarSymbol" w:hAnsi="StarSymbol" w:cs="StarSymbol"/>
    </w:rPr>
  </w:style>
  <w:style w:type="character" w:customStyle="1" w:styleId="WWCharLFO13LVL4">
    <w:name w:val="WW_CharLFO13LVL4"/>
    <w:rsid w:val="004243A3"/>
    <w:rPr>
      <w:rFonts w:ascii="Wingdings" w:hAnsi="Wingdings" w:cs="Wingdings"/>
    </w:rPr>
  </w:style>
  <w:style w:type="character" w:customStyle="1" w:styleId="WWCharLFO13LVL5">
    <w:name w:val="WW_CharLFO13LVL5"/>
    <w:rsid w:val="004243A3"/>
    <w:rPr>
      <w:rFonts w:ascii="Wingdings 2" w:hAnsi="Wingdings 2" w:cs="Wingdings 2"/>
    </w:rPr>
  </w:style>
  <w:style w:type="character" w:customStyle="1" w:styleId="WWCharLFO13LVL6">
    <w:name w:val="WW_CharLFO13LVL6"/>
    <w:rsid w:val="004243A3"/>
    <w:rPr>
      <w:rFonts w:ascii="StarSymbol" w:hAnsi="StarSymbol" w:cs="StarSymbol"/>
    </w:rPr>
  </w:style>
  <w:style w:type="character" w:customStyle="1" w:styleId="WWCharLFO13LVL7">
    <w:name w:val="WW_CharLFO13LVL7"/>
    <w:rsid w:val="004243A3"/>
    <w:rPr>
      <w:rFonts w:ascii="Wingdings" w:hAnsi="Wingdings" w:cs="Wingdings"/>
    </w:rPr>
  </w:style>
  <w:style w:type="character" w:customStyle="1" w:styleId="WWCharLFO13LVL8">
    <w:name w:val="WW_CharLFO13LVL8"/>
    <w:rsid w:val="004243A3"/>
    <w:rPr>
      <w:rFonts w:ascii="Wingdings 2" w:hAnsi="Wingdings 2" w:cs="Wingdings 2"/>
    </w:rPr>
  </w:style>
  <w:style w:type="character" w:customStyle="1" w:styleId="WWCharLFO13LVL9">
    <w:name w:val="WW_CharLFO13LVL9"/>
    <w:rsid w:val="004243A3"/>
    <w:rPr>
      <w:rFonts w:ascii="StarSymbol" w:hAnsi="StarSymbol" w:cs="StarSymbol"/>
    </w:rPr>
  </w:style>
  <w:style w:type="character" w:customStyle="1" w:styleId="WWCharLFO14LVL1">
    <w:name w:val="WW_CharLFO14LVL1"/>
    <w:rsid w:val="004243A3"/>
    <w:rPr>
      <w:rFonts w:ascii="Symbol" w:hAnsi="Symbol" w:cs="Symbol"/>
      <w:sz w:val="18"/>
      <w:szCs w:val="18"/>
    </w:rPr>
  </w:style>
  <w:style w:type="character" w:customStyle="1" w:styleId="WWCharLFO14LVL2">
    <w:name w:val="WW_CharLFO14LVL2"/>
    <w:rsid w:val="004243A3"/>
    <w:rPr>
      <w:rFonts w:ascii="OpenSymbol" w:hAnsi="OpenSymbol" w:cs="StarSymbol"/>
      <w:sz w:val="18"/>
      <w:szCs w:val="18"/>
    </w:rPr>
  </w:style>
  <w:style w:type="character" w:customStyle="1" w:styleId="WWCharLFO14LVL3">
    <w:name w:val="WW_CharLFO14LVL3"/>
    <w:rsid w:val="004243A3"/>
    <w:rPr>
      <w:rFonts w:ascii="OpenSymbol" w:hAnsi="OpenSymbol" w:cs="StarSymbol"/>
      <w:sz w:val="18"/>
      <w:szCs w:val="18"/>
    </w:rPr>
  </w:style>
  <w:style w:type="character" w:customStyle="1" w:styleId="WWCharLFO14LVL4">
    <w:name w:val="WW_CharLFO14LVL4"/>
    <w:rsid w:val="004243A3"/>
    <w:rPr>
      <w:rFonts w:ascii="Symbol" w:hAnsi="Symbol" w:cs="StarSymbol"/>
      <w:sz w:val="18"/>
      <w:szCs w:val="18"/>
    </w:rPr>
  </w:style>
  <w:style w:type="character" w:customStyle="1" w:styleId="WWCharLFO14LVL5">
    <w:name w:val="WW_CharLFO14LVL5"/>
    <w:rsid w:val="004243A3"/>
    <w:rPr>
      <w:rFonts w:ascii="OpenSymbol" w:hAnsi="OpenSymbol" w:cs="StarSymbol"/>
      <w:sz w:val="18"/>
      <w:szCs w:val="18"/>
    </w:rPr>
  </w:style>
  <w:style w:type="character" w:customStyle="1" w:styleId="WWCharLFO14LVL6">
    <w:name w:val="WW_CharLFO14LVL6"/>
    <w:rsid w:val="004243A3"/>
    <w:rPr>
      <w:rFonts w:ascii="OpenSymbol" w:hAnsi="OpenSymbol" w:cs="StarSymbol"/>
      <w:sz w:val="18"/>
      <w:szCs w:val="18"/>
    </w:rPr>
  </w:style>
  <w:style w:type="character" w:customStyle="1" w:styleId="WWCharLFO14LVL7">
    <w:name w:val="WW_CharLFO14LVL7"/>
    <w:rsid w:val="004243A3"/>
    <w:rPr>
      <w:rFonts w:ascii="Symbol" w:hAnsi="Symbol" w:cs="StarSymbol"/>
      <w:sz w:val="18"/>
      <w:szCs w:val="18"/>
    </w:rPr>
  </w:style>
  <w:style w:type="character" w:customStyle="1" w:styleId="WWCharLFO14LVL8">
    <w:name w:val="WW_CharLFO14LVL8"/>
    <w:rsid w:val="004243A3"/>
    <w:rPr>
      <w:rFonts w:ascii="OpenSymbol" w:hAnsi="OpenSymbol" w:cs="StarSymbol"/>
      <w:sz w:val="18"/>
      <w:szCs w:val="18"/>
    </w:rPr>
  </w:style>
  <w:style w:type="character" w:customStyle="1" w:styleId="WWCharLFO14LVL9">
    <w:name w:val="WW_CharLFO14LVL9"/>
    <w:rsid w:val="004243A3"/>
    <w:rPr>
      <w:rFonts w:ascii="OpenSymbol" w:hAnsi="OpenSymbol" w:cs="StarSymbol"/>
      <w:sz w:val="18"/>
      <w:szCs w:val="18"/>
    </w:rPr>
  </w:style>
  <w:style w:type="character" w:customStyle="1" w:styleId="WWCharLFO15LVL1">
    <w:name w:val="WW_CharLFO15LVL1"/>
    <w:rsid w:val="004243A3"/>
    <w:rPr>
      <w:rFonts w:ascii="Symbol" w:hAnsi="Symbol" w:cs="Symbol"/>
      <w:sz w:val="18"/>
      <w:szCs w:val="18"/>
    </w:rPr>
  </w:style>
  <w:style w:type="character" w:customStyle="1" w:styleId="WWCharLFO15LVL2">
    <w:name w:val="WW_CharLFO15LVL2"/>
    <w:rsid w:val="004243A3"/>
    <w:rPr>
      <w:rFonts w:ascii="OpenSymbol" w:hAnsi="OpenSymbol" w:cs="StarSymbol"/>
      <w:sz w:val="18"/>
      <w:szCs w:val="18"/>
    </w:rPr>
  </w:style>
  <w:style w:type="character" w:customStyle="1" w:styleId="WWCharLFO15LVL3">
    <w:name w:val="WW_CharLFO15LVL3"/>
    <w:rsid w:val="004243A3"/>
    <w:rPr>
      <w:rFonts w:ascii="OpenSymbol" w:hAnsi="OpenSymbol" w:cs="StarSymbol"/>
      <w:sz w:val="18"/>
      <w:szCs w:val="18"/>
    </w:rPr>
  </w:style>
  <w:style w:type="character" w:customStyle="1" w:styleId="WWCharLFO15LVL4">
    <w:name w:val="WW_CharLFO15LVL4"/>
    <w:rsid w:val="004243A3"/>
    <w:rPr>
      <w:rFonts w:ascii="Symbol" w:hAnsi="Symbol" w:cs="StarSymbol"/>
      <w:sz w:val="18"/>
      <w:szCs w:val="18"/>
    </w:rPr>
  </w:style>
  <w:style w:type="character" w:customStyle="1" w:styleId="WWCharLFO15LVL5">
    <w:name w:val="WW_CharLFO15LVL5"/>
    <w:rsid w:val="004243A3"/>
    <w:rPr>
      <w:rFonts w:ascii="OpenSymbol" w:hAnsi="OpenSymbol" w:cs="StarSymbol"/>
      <w:sz w:val="18"/>
      <w:szCs w:val="18"/>
    </w:rPr>
  </w:style>
  <w:style w:type="character" w:customStyle="1" w:styleId="WWCharLFO15LVL6">
    <w:name w:val="WW_CharLFO15LVL6"/>
    <w:rsid w:val="004243A3"/>
    <w:rPr>
      <w:rFonts w:ascii="OpenSymbol" w:hAnsi="OpenSymbol" w:cs="StarSymbol"/>
      <w:sz w:val="18"/>
      <w:szCs w:val="18"/>
    </w:rPr>
  </w:style>
  <w:style w:type="character" w:customStyle="1" w:styleId="WWCharLFO15LVL7">
    <w:name w:val="WW_CharLFO15LVL7"/>
    <w:rsid w:val="004243A3"/>
    <w:rPr>
      <w:rFonts w:ascii="Symbol" w:hAnsi="Symbol" w:cs="StarSymbol"/>
      <w:sz w:val="18"/>
      <w:szCs w:val="18"/>
    </w:rPr>
  </w:style>
  <w:style w:type="character" w:customStyle="1" w:styleId="WWCharLFO15LVL8">
    <w:name w:val="WW_CharLFO15LVL8"/>
    <w:rsid w:val="004243A3"/>
    <w:rPr>
      <w:rFonts w:ascii="OpenSymbol" w:hAnsi="OpenSymbol" w:cs="StarSymbol"/>
      <w:sz w:val="18"/>
      <w:szCs w:val="18"/>
    </w:rPr>
  </w:style>
  <w:style w:type="character" w:customStyle="1" w:styleId="WWCharLFO15LVL9">
    <w:name w:val="WW_CharLFO15LVL9"/>
    <w:rsid w:val="004243A3"/>
    <w:rPr>
      <w:rFonts w:ascii="OpenSymbol" w:hAnsi="OpenSymbol" w:cs="StarSymbol"/>
      <w:sz w:val="18"/>
      <w:szCs w:val="18"/>
    </w:rPr>
  </w:style>
  <w:style w:type="character" w:customStyle="1" w:styleId="WWCharLFO16LVL1">
    <w:name w:val="WW_CharLFO16LVL1"/>
    <w:rsid w:val="004243A3"/>
    <w:rPr>
      <w:rFonts w:ascii="Symbol" w:hAnsi="Symbol" w:cs="Symbol"/>
    </w:rPr>
  </w:style>
  <w:style w:type="character" w:customStyle="1" w:styleId="WWCharLFO16LVL2">
    <w:name w:val="WW_CharLFO16LVL2"/>
    <w:rsid w:val="004243A3"/>
    <w:rPr>
      <w:rFonts w:ascii="Courier New" w:hAnsi="Courier New" w:cs="Courier New"/>
    </w:rPr>
  </w:style>
  <w:style w:type="character" w:customStyle="1" w:styleId="WWCharLFO16LVL3">
    <w:name w:val="WW_CharLFO16LVL3"/>
    <w:rsid w:val="004243A3"/>
    <w:rPr>
      <w:rFonts w:ascii="Wingdings" w:hAnsi="Wingdings" w:cs="Wingdings"/>
    </w:rPr>
  </w:style>
  <w:style w:type="character" w:customStyle="1" w:styleId="WWCharLFO16LVL4">
    <w:name w:val="WW_CharLFO16LVL4"/>
    <w:rsid w:val="004243A3"/>
    <w:rPr>
      <w:rFonts w:ascii="Symbol" w:hAnsi="Symbol" w:cs="Symbol"/>
    </w:rPr>
  </w:style>
  <w:style w:type="character" w:customStyle="1" w:styleId="WWCharLFO16LVL5">
    <w:name w:val="WW_CharLFO16LVL5"/>
    <w:rsid w:val="004243A3"/>
    <w:rPr>
      <w:rFonts w:ascii="Courier New" w:hAnsi="Courier New" w:cs="Courier New"/>
    </w:rPr>
  </w:style>
  <w:style w:type="character" w:customStyle="1" w:styleId="WWCharLFO16LVL6">
    <w:name w:val="WW_CharLFO16LVL6"/>
    <w:rsid w:val="004243A3"/>
    <w:rPr>
      <w:rFonts w:ascii="Wingdings" w:hAnsi="Wingdings" w:cs="Wingdings"/>
    </w:rPr>
  </w:style>
  <w:style w:type="character" w:customStyle="1" w:styleId="WWCharLFO16LVL7">
    <w:name w:val="WW_CharLFO16LVL7"/>
    <w:rsid w:val="004243A3"/>
    <w:rPr>
      <w:rFonts w:ascii="Symbol" w:hAnsi="Symbol" w:cs="Symbol"/>
    </w:rPr>
  </w:style>
  <w:style w:type="character" w:customStyle="1" w:styleId="WWCharLFO16LVL8">
    <w:name w:val="WW_CharLFO16LVL8"/>
    <w:rsid w:val="004243A3"/>
    <w:rPr>
      <w:rFonts w:ascii="Courier New" w:hAnsi="Courier New" w:cs="Courier New"/>
    </w:rPr>
  </w:style>
  <w:style w:type="character" w:customStyle="1" w:styleId="WWCharLFO16LVL9">
    <w:name w:val="WW_CharLFO16LVL9"/>
    <w:rsid w:val="004243A3"/>
    <w:rPr>
      <w:rFonts w:ascii="Wingdings" w:hAnsi="Wingdings" w:cs="Wingdings"/>
    </w:rPr>
  </w:style>
  <w:style w:type="character" w:customStyle="1" w:styleId="WWCharLFO17LVL1">
    <w:name w:val="WW_CharLFO17LVL1"/>
    <w:rsid w:val="004243A3"/>
    <w:rPr>
      <w:rFonts w:ascii="Wingdings" w:hAnsi="Wingdings" w:cs="Wingdings"/>
    </w:rPr>
  </w:style>
  <w:style w:type="character" w:customStyle="1" w:styleId="WWCharLFO17LVL2">
    <w:name w:val="WW_CharLFO17LVL2"/>
    <w:rsid w:val="004243A3"/>
    <w:rPr>
      <w:rFonts w:ascii="Wingdings 2" w:hAnsi="Wingdings 2" w:cs="Wingdings 2"/>
    </w:rPr>
  </w:style>
  <w:style w:type="character" w:customStyle="1" w:styleId="WWCharLFO17LVL3">
    <w:name w:val="WW_CharLFO17LVL3"/>
    <w:rsid w:val="004243A3"/>
    <w:rPr>
      <w:rFonts w:ascii="StarSymbol" w:hAnsi="StarSymbol" w:cs="StarSymbol"/>
    </w:rPr>
  </w:style>
  <w:style w:type="character" w:customStyle="1" w:styleId="WWCharLFO17LVL4">
    <w:name w:val="WW_CharLFO17LVL4"/>
    <w:rsid w:val="004243A3"/>
    <w:rPr>
      <w:rFonts w:ascii="Wingdings" w:hAnsi="Wingdings" w:cs="Wingdings"/>
    </w:rPr>
  </w:style>
  <w:style w:type="character" w:customStyle="1" w:styleId="WWCharLFO17LVL5">
    <w:name w:val="WW_CharLFO17LVL5"/>
    <w:rsid w:val="004243A3"/>
    <w:rPr>
      <w:rFonts w:ascii="Wingdings 2" w:hAnsi="Wingdings 2" w:cs="Wingdings 2"/>
    </w:rPr>
  </w:style>
  <w:style w:type="character" w:customStyle="1" w:styleId="WWCharLFO17LVL6">
    <w:name w:val="WW_CharLFO17LVL6"/>
    <w:rsid w:val="004243A3"/>
    <w:rPr>
      <w:rFonts w:ascii="StarSymbol" w:hAnsi="StarSymbol" w:cs="StarSymbol"/>
    </w:rPr>
  </w:style>
  <w:style w:type="character" w:customStyle="1" w:styleId="WWCharLFO17LVL7">
    <w:name w:val="WW_CharLFO17LVL7"/>
    <w:rsid w:val="004243A3"/>
    <w:rPr>
      <w:rFonts w:ascii="Wingdings" w:hAnsi="Wingdings" w:cs="Wingdings"/>
    </w:rPr>
  </w:style>
  <w:style w:type="character" w:customStyle="1" w:styleId="WWCharLFO17LVL8">
    <w:name w:val="WW_CharLFO17LVL8"/>
    <w:rsid w:val="004243A3"/>
    <w:rPr>
      <w:rFonts w:ascii="Wingdings 2" w:hAnsi="Wingdings 2" w:cs="Wingdings 2"/>
    </w:rPr>
  </w:style>
  <w:style w:type="character" w:customStyle="1" w:styleId="WWCharLFO17LVL9">
    <w:name w:val="WW_CharLFO17LVL9"/>
    <w:rsid w:val="004243A3"/>
    <w:rPr>
      <w:rFonts w:ascii="StarSymbol" w:hAnsi="StarSymbol" w:cs="StarSymbol"/>
    </w:rPr>
  </w:style>
  <w:style w:type="character" w:customStyle="1" w:styleId="WWCharLFO18LVL1">
    <w:name w:val="WW_CharLFO18LVL1"/>
    <w:rsid w:val="004243A3"/>
    <w:rPr>
      <w:rFonts w:ascii="Symbol" w:hAnsi="Symbol" w:cs="Symbol"/>
    </w:rPr>
  </w:style>
  <w:style w:type="character" w:customStyle="1" w:styleId="WWCharLFO18LVL2">
    <w:name w:val="WW_CharLFO18LVL2"/>
    <w:rsid w:val="004243A3"/>
    <w:rPr>
      <w:rFonts w:ascii="Wingdings 2" w:hAnsi="Wingdings 2" w:cs="Wingdings 2"/>
    </w:rPr>
  </w:style>
  <w:style w:type="character" w:customStyle="1" w:styleId="WWCharLFO18LVL3">
    <w:name w:val="WW_CharLFO18LVL3"/>
    <w:rsid w:val="004243A3"/>
    <w:rPr>
      <w:rFonts w:ascii="StarSymbol" w:hAnsi="StarSymbol" w:cs="StarSymbol"/>
    </w:rPr>
  </w:style>
  <w:style w:type="character" w:customStyle="1" w:styleId="WWCharLFO18LVL4">
    <w:name w:val="WW_CharLFO18LVL4"/>
    <w:rsid w:val="004243A3"/>
    <w:rPr>
      <w:rFonts w:ascii="Wingdings" w:hAnsi="Wingdings" w:cs="Wingdings"/>
    </w:rPr>
  </w:style>
  <w:style w:type="character" w:customStyle="1" w:styleId="WWCharLFO18LVL5">
    <w:name w:val="WW_CharLFO18LVL5"/>
    <w:rsid w:val="004243A3"/>
    <w:rPr>
      <w:rFonts w:ascii="Wingdings 2" w:hAnsi="Wingdings 2" w:cs="Wingdings 2"/>
    </w:rPr>
  </w:style>
  <w:style w:type="character" w:customStyle="1" w:styleId="WWCharLFO18LVL6">
    <w:name w:val="WW_CharLFO18LVL6"/>
    <w:rsid w:val="004243A3"/>
    <w:rPr>
      <w:rFonts w:ascii="StarSymbol" w:hAnsi="StarSymbol" w:cs="StarSymbol"/>
    </w:rPr>
  </w:style>
  <w:style w:type="character" w:customStyle="1" w:styleId="WWCharLFO18LVL7">
    <w:name w:val="WW_CharLFO18LVL7"/>
    <w:rsid w:val="004243A3"/>
    <w:rPr>
      <w:rFonts w:ascii="Wingdings" w:hAnsi="Wingdings" w:cs="Wingdings"/>
    </w:rPr>
  </w:style>
  <w:style w:type="character" w:customStyle="1" w:styleId="WWCharLFO18LVL8">
    <w:name w:val="WW_CharLFO18LVL8"/>
    <w:rsid w:val="004243A3"/>
    <w:rPr>
      <w:rFonts w:ascii="Wingdings 2" w:hAnsi="Wingdings 2" w:cs="Wingdings 2"/>
    </w:rPr>
  </w:style>
  <w:style w:type="character" w:customStyle="1" w:styleId="WWCharLFO18LVL9">
    <w:name w:val="WW_CharLFO18LVL9"/>
    <w:rsid w:val="004243A3"/>
    <w:rPr>
      <w:rFonts w:ascii="StarSymbol" w:hAnsi="StarSymbol" w:cs="StarSymbol"/>
    </w:rPr>
  </w:style>
  <w:style w:type="character" w:customStyle="1" w:styleId="NumberingSymbols">
    <w:name w:val="Numbering Symbols"/>
    <w:rsid w:val="004243A3"/>
  </w:style>
  <w:style w:type="paragraph" w:customStyle="1" w:styleId="Heading">
    <w:name w:val="Heading"/>
    <w:basedOn w:val="Normal"/>
    <w:next w:val="BodyText"/>
    <w:rsid w:val="004243A3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rsid w:val="004243A3"/>
    <w:pPr>
      <w:spacing w:after="120"/>
    </w:pPr>
  </w:style>
  <w:style w:type="paragraph" w:styleId="List">
    <w:name w:val="List"/>
    <w:basedOn w:val="BodyText"/>
    <w:rsid w:val="004243A3"/>
  </w:style>
  <w:style w:type="paragraph" w:styleId="Caption">
    <w:name w:val="caption"/>
    <w:basedOn w:val="Normal"/>
    <w:qFormat/>
    <w:rsid w:val="004243A3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rsid w:val="004243A3"/>
    <w:pPr>
      <w:suppressLineNumbers/>
    </w:pPr>
  </w:style>
  <w:style w:type="paragraph" w:styleId="CommentText">
    <w:name w:val="annotation text"/>
    <w:basedOn w:val="Normal"/>
    <w:rsid w:val="004243A3"/>
    <w:rPr>
      <w:sz w:val="20"/>
      <w:szCs w:val="20"/>
    </w:rPr>
  </w:style>
  <w:style w:type="paragraph" w:styleId="BodyTextIndent">
    <w:name w:val="Body Text Indent"/>
    <w:basedOn w:val="Normal"/>
    <w:rsid w:val="004243A3"/>
    <w:rPr>
      <w:rFonts w:ascii="Arial" w:hAnsi="Arial" w:cs="Arial"/>
    </w:rPr>
  </w:style>
  <w:style w:type="paragraph" w:styleId="Title">
    <w:name w:val="Title"/>
    <w:basedOn w:val="Normal"/>
    <w:next w:val="Subtitle"/>
    <w:qFormat/>
    <w:rsid w:val="004243A3"/>
    <w:pPr>
      <w:jc w:val="center"/>
    </w:pPr>
    <w:rPr>
      <w:rFonts w:ascii="Arial" w:hAnsi="Arial" w:cs="Arial"/>
      <w:b/>
      <w:bCs/>
      <w:sz w:val="24"/>
      <w:szCs w:val="24"/>
    </w:rPr>
  </w:style>
  <w:style w:type="paragraph" w:styleId="Subtitle">
    <w:name w:val="Subtitle"/>
    <w:basedOn w:val="Heading"/>
    <w:next w:val="BodyText"/>
    <w:qFormat/>
    <w:rsid w:val="004243A3"/>
    <w:pPr>
      <w:jc w:val="center"/>
    </w:pPr>
    <w:rPr>
      <w:i/>
      <w:iCs/>
    </w:rPr>
  </w:style>
  <w:style w:type="paragraph" w:styleId="BalloonText">
    <w:name w:val="Balloon Text"/>
    <w:basedOn w:val="Normal"/>
    <w:rsid w:val="004243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4243A3"/>
  </w:style>
  <w:style w:type="paragraph" w:customStyle="1" w:styleId="CVKeypoint">
    <w:name w:val="CV Keypoint"/>
    <w:basedOn w:val="Normal"/>
    <w:rsid w:val="004243A3"/>
    <w:pPr>
      <w:keepLines/>
      <w:overflowPunct w:val="0"/>
      <w:autoSpaceDE w:val="0"/>
      <w:spacing w:before="80" w:after="40"/>
      <w:ind w:left="3226" w:hanging="360"/>
      <w:textAlignment w:val="baseline"/>
    </w:pPr>
    <w:rPr>
      <w:color w:val="000000"/>
      <w:sz w:val="24"/>
      <w:szCs w:val="24"/>
    </w:rPr>
  </w:style>
  <w:style w:type="paragraph" w:customStyle="1" w:styleId="CVKeypointHdr">
    <w:name w:val="CV Keypoint Hdr"/>
    <w:basedOn w:val="Normal"/>
    <w:next w:val="CVKeypoint"/>
    <w:rsid w:val="004243A3"/>
    <w:pPr>
      <w:keepNext/>
      <w:keepLines/>
      <w:overflowPunct w:val="0"/>
      <w:autoSpaceDE w:val="0"/>
      <w:spacing w:before="360" w:after="120"/>
      <w:textAlignment w:val="baseline"/>
    </w:pPr>
    <w:rPr>
      <w:rFonts w:ascii="Arial" w:hAnsi="Arial" w:cs="Arial"/>
      <w:b/>
      <w:bCs/>
    </w:rPr>
  </w:style>
  <w:style w:type="paragraph" w:customStyle="1" w:styleId="CVExperience">
    <w:name w:val="CV Experience"/>
    <w:basedOn w:val="Normal"/>
    <w:rsid w:val="004243A3"/>
    <w:pPr>
      <w:keepLines/>
      <w:overflowPunct w:val="0"/>
      <w:autoSpaceDE w:val="0"/>
      <w:spacing w:before="120" w:after="40"/>
      <w:textAlignment w:val="baseline"/>
    </w:pPr>
    <w:rPr>
      <w:color w:val="000000"/>
      <w:sz w:val="24"/>
      <w:szCs w:val="24"/>
    </w:rPr>
  </w:style>
  <w:style w:type="paragraph" w:customStyle="1" w:styleId="CVExperienceHeader">
    <w:name w:val="CV Experience Header"/>
    <w:basedOn w:val="Heading9"/>
    <w:next w:val="CVExperience"/>
    <w:rsid w:val="004243A3"/>
    <w:pPr>
      <w:keepNext/>
      <w:keepLines/>
      <w:numPr>
        <w:ilvl w:val="0"/>
        <w:numId w:val="0"/>
      </w:numPr>
      <w:overflowPunct w:val="0"/>
      <w:autoSpaceDE w:val="0"/>
      <w:spacing w:before="80" w:after="40"/>
      <w:textAlignment w:val="baseline"/>
    </w:pPr>
    <w:rPr>
      <w:b/>
      <w:bCs/>
      <w:color w:val="000000"/>
    </w:rPr>
  </w:style>
  <w:style w:type="paragraph" w:customStyle="1" w:styleId="ResumeBodyText">
    <w:name w:val="Resume Body Text"/>
    <w:basedOn w:val="Normal"/>
    <w:rsid w:val="004243A3"/>
    <w:pPr>
      <w:spacing w:before="60" w:after="60"/>
      <w:ind w:left="216" w:right="216"/>
      <w:jc w:val="both"/>
    </w:pPr>
    <w:rPr>
      <w:rFonts w:ascii="Arial" w:hAnsi="Arial" w:cs="Arial"/>
      <w:sz w:val="20"/>
      <w:szCs w:val="20"/>
      <w:lang w:val="en-US"/>
    </w:rPr>
  </w:style>
  <w:style w:type="paragraph" w:customStyle="1" w:styleId="NormalArial">
    <w:name w:val="Normal + Arial"/>
    <w:basedOn w:val="Normal"/>
    <w:rsid w:val="004243A3"/>
    <w:rPr>
      <w:rFonts w:ascii="Arial" w:hAnsi="Arial" w:cs="Arial"/>
    </w:rPr>
  </w:style>
  <w:style w:type="paragraph" w:customStyle="1" w:styleId="ResumeTableHeadingr">
    <w:name w:val="Resume Table Heading (r)"/>
    <w:basedOn w:val="Normal"/>
    <w:rsid w:val="004243A3"/>
    <w:pPr>
      <w:spacing w:before="40" w:after="120"/>
      <w:jc w:val="right"/>
    </w:pPr>
    <w:rPr>
      <w:rFonts w:ascii="Tahoma" w:hAnsi="Tahoma" w:cs="Tahoma"/>
      <w:b/>
      <w:bCs/>
      <w:color w:val="000000"/>
      <w:sz w:val="18"/>
      <w:szCs w:val="18"/>
      <w:lang w:val="en-US"/>
    </w:rPr>
  </w:style>
  <w:style w:type="paragraph" w:customStyle="1" w:styleId="ResumeTableBody">
    <w:name w:val="Resume Table Body"/>
    <w:basedOn w:val="Normal"/>
    <w:rsid w:val="004243A3"/>
    <w:pPr>
      <w:spacing w:before="40" w:after="40"/>
      <w:jc w:val="both"/>
    </w:pPr>
    <w:rPr>
      <w:rFonts w:ascii="Arial" w:hAnsi="Arial" w:cs="Arial"/>
      <w:sz w:val="18"/>
      <w:szCs w:val="18"/>
      <w:lang w:val="en-US"/>
    </w:rPr>
  </w:style>
  <w:style w:type="paragraph" w:styleId="DocumentMap">
    <w:name w:val="Document Map"/>
    <w:basedOn w:val="Normal"/>
    <w:rsid w:val="004243A3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4243A3"/>
  </w:style>
  <w:style w:type="paragraph" w:customStyle="1" w:styleId="MediumGrid21">
    <w:name w:val="Medium Grid 21"/>
    <w:rsid w:val="004243A3"/>
    <w:pPr>
      <w:suppressAutoHyphens/>
      <w:spacing w:line="100" w:lineRule="atLeast"/>
    </w:pPr>
    <w:rPr>
      <w:rFonts w:ascii="Calibri" w:eastAsia="Arial" w:hAnsi="Calibri" w:cs="Calibri"/>
      <w:kern w:val="1"/>
      <w:sz w:val="22"/>
      <w:szCs w:val="22"/>
      <w:lang w:val="en-US" w:eastAsia="ar-SA"/>
    </w:rPr>
  </w:style>
  <w:style w:type="paragraph" w:customStyle="1" w:styleId="TableContents">
    <w:name w:val="Table Contents"/>
    <w:basedOn w:val="Normal"/>
    <w:rsid w:val="004243A3"/>
    <w:pPr>
      <w:suppressLineNumbers/>
    </w:pPr>
  </w:style>
  <w:style w:type="paragraph" w:customStyle="1" w:styleId="TableHeading">
    <w:name w:val="Table Heading"/>
    <w:basedOn w:val="TableContents"/>
    <w:rsid w:val="004243A3"/>
    <w:pPr>
      <w:jc w:val="center"/>
    </w:pPr>
    <w:rPr>
      <w:b/>
      <w:bCs/>
    </w:rPr>
  </w:style>
  <w:style w:type="paragraph" w:customStyle="1" w:styleId="ColorfulList-Accent11">
    <w:name w:val="Colorful List - Accent 11"/>
    <w:basedOn w:val="Normal"/>
    <w:rsid w:val="004243A3"/>
    <w:pPr>
      <w:ind w:left="720"/>
    </w:pPr>
  </w:style>
  <w:style w:type="paragraph" w:customStyle="1" w:styleId="ColorfulShading-Accent11">
    <w:name w:val="Colorful Shading - Accent 11"/>
    <w:rsid w:val="004243A3"/>
    <w:pPr>
      <w:suppressAutoHyphens/>
    </w:pPr>
    <w:rPr>
      <w:kern w:val="1"/>
      <w:lang w:eastAsia="ar-SA"/>
    </w:rPr>
  </w:style>
  <w:style w:type="paragraph" w:styleId="ListParagraph">
    <w:name w:val="List Paragraph"/>
    <w:basedOn w:val="Normal"/>
    <w:uiPriority w:val="34"/>
    <w:qFormat/>
    <w:rsid w:val="009010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525B2"/>
  </w:style>
  <w:style w:type="paragraph" w:styleId="NormalWeb">
    <w:name w:val="Normal (Web)"/>
    <w:basedOn w:val="Normal"/>
    <w:uiPriority w:val="99"/>
    <w:unhideWhenUsed/>
    <w:rsid w:val="00A525B2"/>
    <w:pPr>
      <w:suppressAutoHyphens w:val="0"/>
      <w:spacing w:before="100" w:beforeAutospacing="1" w:after="100" w:afterAutospacing="1" w:line="240" w:lineRule="auto"/>
    </w:pPr>
    <w:rPr>
      <w:rFonts w:eastAsiaTheme="minorEastAsia"/>
      <w:kern w:val="0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ill.Tshiamalenge@gmail.com" TargetMode="External"/><Relationship Id="rId13" Type="http://schemas.openxmlformats.org/officeDocument/2006/relationships/hyperlink" Target="http://developer.symbian.org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horizon.symbian.org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lerkswell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am.pictet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neilltshiamalenge" TargetMode="Externa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neilltshiamalenge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CFA31-6B4F-4D4F-AF6E-1D3BBF7DD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7055</Words>
  <Characters>40216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B</Company>
  <LinksUpToDate>false</LinksUpToDate>
  <CharactersWithSpaces>47177</CharactersWithSpaces>
  <SharedDoc>false</SharedDoc>
  <HLinks>
    <vt:vector size="54" baseType="variant">
      <vt:variant>
        <vt:i4>2293790</vt:i4>
      </vt:variant>
      <vt:variant>
        <vt:i4>24</vt:i4>
      </vt:variant>
      <vt:variant>
        <vt:i4>0</vt:i4>
      </vt:variant>
      <vt:variant>
        <vt:i4>5</vt:i4>
      </vt:variant>
      <vt:variant>
        <vt:lpwstr>http://www.flightglobal.com/</vt:lpwstr>
      </vt:variant>
      <vt:variant>
        <vt:lpwstr>_blank</vt:lpwstr>
      </vt:variant>
      <vt:variant>
        <vt:i4>5046381</vt:i4>
      </vt:variant>
      <vt:variant>
        <vt:i4>21</vt:i4>
      </vt:variant>
      <vt:variant>
        <vt:i4>0</vt:i4>
      </vt:variant>
      <vt:variant>
        <vt:i4>5</vt:i4>
      </vt:variant>
      <vt:variant>
        <vt:lpwstr>http://www.computerweekly.com/</vt:lpwstr>
      </vt:variant>
      <vt:variant>
        <vt:lpwstr>_blank</vt:lpwstr>
      </vt:variant>
      <vt:variant>
        <vt:i4>4980855</vt:i4>
      </vt:variant>
      <vt:variant>
        <vt:i4>18</vt:i4>
      </vt:variant>
      <vt:variant>
        <vt:i4>0</vt:i4>
      </vt:variant>
      <vt:variant>
        <vt:i4>5</vt:i4>
      </vt:variant>
      <vt:variant>
        <vt:lpwstr>http://www.personneltoday.com/</vt:lpwstr>
      </vt:variant>
      <vt:variant>
        <vt:lpwstr>_blank</vt:lpwstr>
      </vt:variant>
      <vt:variant>
        <vt:i4>4587556</vt:i4>
      </vt:variant>
      <vt:variant>
        <vt:i4>15</vt:i4>
      </vt:variant>
      <vt:variant>
        <vt:i4>0</vt:i4>
      </vt:variant>
      <vt:variant>
        <vt:i4>5</vt:i4>
      </vt:variant>
      <vt:variant>
        <vt:lpwstr>http://developer.symbian.org/</vt:lpwstr>
      </vt:variant>
      <vt:variant>
        <vt:lpwstr/>
      </vt:variant>
      <vt:variant>
        <vt:i4>3407943</vt:i4>
      </vt:variant>
      <vt:variant>
        <vt:i4>9</vt:i4>
      </vt:variant>
      <vt:variant>
        <vt:i4>0</vt:i4>
      </vt:variant>
      <vt:variant>
        <vt:i4>5</vt:i4>
      </vt:variant>
      <vt:variant>
        <vt:lpwstr>http://horizon.symbian.org/</vt:lpwstr>
      </vt:variant>
      <vt:variant>
        <vt:lpwstr/>
      </vt:variant>
      <vt:variant>
        <vt:i4>3342394</vt:i4>
      </vt:variant>
      <vt:variant>
        <vt:i4>6</vt:i4>
      </vt:variant>
      <vt:variant>
        <vt:i4>0</vt:i4>
      </vt:variant>
      <vt:variant>
        <vt:i4>5</vt:i4>
      </vt:variant>
      <vt:variant>
        <vt:lpwstr>http://www.clerkswell.com/</vt:lpwstr>
      </vt:variant>
      <vt:variant>
        <vt:lpwstr/>
      </vt:variant>
      <vt:variant>
        <vt:i4>6160391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http://www.linkedin.com/in/neilltshiamalenge</vt:lpwstr>
      </vt:variant>
      <vt:variant>
        <vt:lpwstr/>
      </vt:variant>
      <vt:variant>
        <vt:i4>7995460</vt:i4>
      </vt:variant>
      <vt:variant>
        <vt:i4>0</vt:i4>
      </vt:variant>
      <vt:variant>
        <vt:i4>0</vt:i4>
      </vt:variant>
      <vt:variant>
        <vt:i4>5</vt:i4>
      </vt:variant>
      <vt:variant>
        <vt:lpwstr>mailto:Neill.Tshiamalenge@gmail.com</vt:lpwstr>
      </vt:variant>
      <vt:variant>
        <vt:lpwstr>_blank</vt:lpwstr>
      </vt:variant>
      <vt:variant>
        <vt:i4>3539034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http://www.linkedin.com/in/neilltshiamalenge</vt:lpwstr>
      </vt:variant>
      <vt:variant>
        <vt:lpwstr>_blank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Neill Tshiamalenge</dc:subject>
  <dc:creator>Neill Tshiamalenge</dc:creator>
  <cp:keywords>Neill Tshiamalenge</cp:keywords>
  <dc:description/>
  <cp:lastModifiedBy>Windows User</cp:lastModifiedBy>
  <cp:revision>2</cp:revision>
  <cp:lastPrinted>2011-11-22T00:18:00Z</cp:lastPrinted>
  <dcterms:created xsi:type="dcterms:W3CDTF">2019-08-22T08:14:00Z</dcterms:created>
  <dcterms:modified xsi:type="dcterms:W3CDTF">2019-08-22T08:14:00Z</dcterms:modified>
</cp:coreProperties>
</file>