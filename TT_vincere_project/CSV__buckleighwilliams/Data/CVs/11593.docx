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 Antiqua" w:hAnsi="Book Antiqua"/>
          <w:sz w:val="24"/>
          <w:szCs w:val="24"/>
        </w:rPr>
      </w:pPr>
      <w:r>
        <w:rPr>
          <w:rFonts w:ascii="Book Antiqua" w:hAnsi="Book Antiqua"/>
          <w:sz w:val="24"/>
          <w:szCs w:val="24"/>
        </w:rPr>
        <w:t>Gail Deleon</w:t>
      </w:r>
    </w:p>
    <w:p>
      <w:pPr>
        <w:pStyle w:val="Normal"/>
        <w:rPr>
          <w:rFonts w:ascii="Book Antiqua" w:hAnsi="Book Antiqua"/>
          <w:sz w:val="24"/>
          <w:szCs w:val="24"/>
        </w:rPr>
      </w:pPr>
      <w:r>
        <w:rPr>
          <w:rFonts w:ascii="Book Antiqua" w:hAnsi="Book Antiqua"/>
          <w:sz w:val="24"/>
          <w:szCs w:val="24"/>
        </w:rPr>
        <w:t>B44 9SB</w:t>
      </w:r>
    </w:p>
    <w:p>
      <w:pPr>
        <w:pStyle w:val="Normal"/>
        <w:rPr>
          <w:rFonts w:ascii="Book Antiqua" w:hAnsi="Book Antiqua"/>
          <w:sz w:val="24"/>
          <w:szCs w:val="24"/>
        </w:rPr>
      </w:pPr>
      <w:r>
        <w:rPr>
          <w:rFonts w:ascii="Book Antiqua" w:hAnsi="Book Antiqua"/>
          <w:sz w:val="24"/>
          <w:szCs w:val="24"/>
        </w:rPr>
        <w:t>07828 197568</w:t>
      </w:r>
    </w:p>
    <w:p>
      <w:pPr>
        <w:pStyle w:val="Normal"/>
        <w:rPr>
          <w:rFonts w:ascii="Book Antiqua" w:hAnsi="Book Antiqua"/>
          <w:sz w:val="24"/>
          <w:szCs w:val="24"/>
        </w:rPr>
      </w:pPr>
      <w:r>
        <w:rPr>
          <w:rFonts w:ascii="Book Antiqua" w:hAnsi="Book Antiqua"/>
          <w:sz w:val="24"/>
          <w:szCs w:val="24"/>
        </w:rPr>
        <w:t>Dele171@aol.com</w:t>
      </w:r>
    </w:p>
    <w:p>
      <w:pPr>
        <w:pStyle w:val="Normal"/>
        <w:rPr>
          <w:rFonts w:ascii="Book Antiqua" w:hAnsi="Book Antiqua"/>
          <w:sz w:val="24"/>
          <w:szCs w:val="24"/>
        </w:rPr>
      </w:pPr>
      <w:r>
        <w:rPr>
          <w:rFonts w:ascii="Book Antiqua" w:hAnsi="Book Antiqua"/>
          <w:sz w:val="24"/>
          <w:szCs w:val="24"/>
        </w:rPr>
      </w:r>
    </w:p>
    <w:p>
      <w:pPr>
        <w:pStyle w:val="Normal"/>
        <w:rPr>
          <w:rFonts w:ascii="Book Antiqua" w:hAnsi="Book Antiqua"/>
          <w:sz w:val="24"/>
          <w:szCs w:val="24"/>
        </w:rPr>
      </w:pPr>
      <w:r>
        <w:rPr>
          <w:rFonts w:ascii="Book Antiqua" w:hAnsi="Book Antiqua"/>
          <w:sz w:val="24"/>
          <w:szCs w:val="24"/>
        </w:rPr>
        <w:t>Qualifications</w:t>
      </w:r>
      <w:bookmarkStart w:id="0" w:name="_GoBack"/>
      <w:bookmarkEnd w:id="0"/>
    </w:p>
    <w:p>
      <w:pPr>
        <w:pStyle w:val="Normal"/>
        <w:rPr>
          <w:rFonts w:ascii="Book Antiqua" w:hAnsi="Book Antiqua"/>
          <w:sz w:val="24"/>
          <w:szCs w:val="24"/>
        </w:rPr>
      </w:pPr>
      <w:r>
        <w:rPr>
          <w:rFonts w:ascii="Book Antiqua" w:hAnsi="Book Antiqua"/>
          <w:sz w:val="24"/>
          <w:szCs w:val="24"/>
        </w:rPr>
        <w:t>Gcs English, Math’s, History, Domestic Science, Home economics</w:t>
      </w:r>
    </w:p>
    <w:p>
      <w:pPr>
        <w:pStyle w:val="Normal"/>
        <w:ind w:left="2160" w:firstLine="720"/>
        <w:rPr>
          <w:rFonts w:ascii="Book Antiqua" w:hAnsi="Book Antiqua"/>
          <w:sz w:val="24"/>
          <w:szCs w:val="24"/>
        </w:rPr>
      </w:pPr>
      <w:r>
        <w:rPr>
          <w:rFonts w:ascii="Book Antiqua" w:hAnsi="Book Antiqua"/>
          <w:sz w:val="24"/>
          <w:szCs w:val="24"/>
        </w:rPr>
        <w:t>Management &amp; Discipline,</w:t>
      </w:r>
    </w:p>
    <w:p>
      <w:pPr>
        <w:pStyle w:val="Normal"/>
        <w:ind w:left="2160" w:firstLine="720"/>
        <w:rPr>
          <w:rFonts w:ascii="Book Antiqua" w:hAnsi="Book Antiqua"/>
          <w:sz w:val="24"/>
          <w:szCs w:val="24"/>
        </w:rPr>
      </w:pPr>
      <w:r>
        <w:rPr>
          <w:rFonts w:ascii="Book Antiqua" w:hAnsi="Book Antiqua"/>
          <w:sz w:val="24"/>
          <w:szCs w:val="24"/>
        </w:rPr>
        <w:t>Team Building, Job Costing, Electrical Appreciation, Firefighting Course, Office Safety</w:t>
      </w:r>
    </w:p>
    <w:p>
      <w:pPr>
        <w:pStyle w:val="Normal"/>
        <w:rPr>
          <w:rFonts w:ascii="Book Antiqua" w:hAnsi="Book Antiqua"/>
          <w:sz w:val="24"/>
          <w:szCs w:val="24"/>
        </w:rPr>
      </w:pPr>
      <w:r>
        <w:rPr>
          <w:rFonts w:ascii="Book Antiqua" w:hAnsi="Book Antiqua"/>
          <w:sz w:val="24"/>
          <w:szCs w:val="24"/>
        </w:rPr>
        <w:t>1983 – 1992</w:t>
      </w:r>
    </w:p>
    <w:p>
      <w:pPr>
        <w:pStyle w:val="Normal"/>
        <w:rPr>
          <w:rFonts w:ascii="Book Antiqua" w:hAnsi="Book Antiqua"/>
          <w:sz w:val="24"/>
          <w:szCs w:val="24"/>
        </w:rPr>
      </w:pPr>
      <w:r>
        <w:rPr>
          <w:rFonts w:ascii="Book Antiqua" w:hAnsi="Book Antiqua"/>
          <w:sz w:val="24"/>
          <w:szCs w:val="24"/>
        </w:rPr>
        <w:t>Route Planner &amp; Scheduler of work</w:t>
      </w:r>
    </w:p>
    <w:p>
      <w:pPr>
        <w:pStyle w:val="Normal"/>
        <w:rPr>
          <w:rFonts w:ascii="Book Antiqua" w:hAnsi="Book Antiqua"/>
          <w:sz w:val="24"/>
          <w:szCs w:val="24"/>
        </w:rPr>
      </w:pPr>
      <w:r>
        <w:rPr>
          <w:rFonts w:ascii="Book Antiqua" w:hAnsi="Book Antiqua"/>
          <w:sz w:val="24"/>
          <w:szCs w:val="24"/>
        </w:rPr>
        <w:t xml:space="preserve">Interlink Express Couriers </w:t>
      </w:r>
    </w:p>
    <w:p>
      <w:pPr>
        <w:pStyle w:val="Normal"/>
        <w:rPr>
          <w:rFonts w:ascii="Book Antiqua" w:hAnsi="Book Antiqua"/>
          <w:sz w:val="24"/>
          <w:szCs w:val="24"/>
        </w:rPr>
      </w:pPr>
      <w:r>
        <w:rPr>
          <w:rFonts w:ascii="Book Antiqua" w:hAnsi="Book Antiqua"/>
          <w:sz w:val="24"/>
          <w:szCs w:val="24"/>
        </w:rPr>
        <w:t xml:space="preserve">MEB Ltd </w:t>
      </w:r>
    </w:p>
    <w:p>
      <w:pPr>
        <w:pStyle w:val="Normal"/>
        <w:rPr>
          <w:rFonts w:ascii="Book Antiqua" w:hAnsi="Book Antiqua"/>
          <w:sz w:val="24"/>
          <w:szCs w:val="24"/>
        </w:rPr>
      </w:pPr>
      <w:r>
        <w:rPr>
          <w:rFonts w:ascii="Book Antiqua" w:hAnsi="Book Antiqua"/>
          <w:sz w:val="24"/>
          <w:szCs w:val="24"/>
        </w:rPr>
        <w:t>1992 – 31 May 2006  Redundancy</w:t>
      </w:r>
    </w:p>
    <w:p>
      <w:pPr>
        <w:pStyle w:val="Normal"/>
        <w:rPr>
          <w:rFonts w:ascii="Book Antiqua" w:hAnsi="Book Antiqua"/>
          <w:sz w:val="24"/>
          <w:szCs w:val="24"/>
        </w:rPr>
      </w:pPr>
      <w:r>
        <w:rPr>
          <w:rFonts w:ascii="Book Antiqua" w:hAnsi="Book Antiqua"/>
          <w:sz w:val="24"/>
          <w:szCs w:val="24"/>
        </w:rPr>
        <w:t>I was a Manager of Call Centre where we ran a team of 70 Electricians / Sub Contractors raising &amp; Scheduling the work on daily basis for them collating it and sending out all relevant paperwork to them.</w:t>
      </w:r>
    </w:p>
    <w:p>
      <w:pPr>
        <w:pStyle w:val="Normal"/>
        <w:rPr>
          <w:rFonts w:ascii="Book Antiqua" w:hAnsi="Book Antiqua"/>
          <w:sz w:val="24"/>
          <w:szCs w:val="24"/>
        </w:rPr>
      </w:pPr>
      <w:r>
        <w:rPr>
          <w:rFonts w:ascii="Book Antiqua" w:hAnsi="Book Antiqua"/>
          <w:sz w:val="24"/>
          <w:szCs w:val="24"/>
        </w:rPr>
        <w:t>Arranging the locations of jobs in the best possible area for the electricians</w:t>
      </w:r>
    </w:p>
    <w:p>
      <w:pPr>
        <w:pStyle w:val="Normal"/>
        <w:rPr>
          <w:rFonts w:ascii="Book Antiqua" w:hAnsi="Book Antiqua"/>
          <w:sz w:val="24"/>
          <w:szCs w:val="24"/>
        </w:rPr>
      </w:pPr>
      <w:r>
        <w:rPr>
          <w:rFonts w:ascii="Book Antiqua" w:hAnsi="Book Antiqua"/>
          <w:sz w:val="24"/>
          <w:szCs w:val="24"/>
        </w:rPr>
      </w:r>
    </w:p>
    <w:p>
      <w:pPr>
        <w:pStyle w:val="Normal"/>
        <w:rPr>
          <w:rFonts w:ascii="Book Antiqua" w:hAnsi="Book Antiqua"/>
          <w:sz w:val="24"/>
          <w:szCs w:val="24"/>
        </w:rPr>
      </w:pPr>
      <w:r>
        <w:rPr>
          <w:rFonts w:ascii="Book Antiqua" w:hAnsi="Book Antiqua"/>
          <w:sz w:val="24"/>
          <w:szCs w:val="24"/>
        </w:rPr>
        <w:t>ThyssenKrupp</w:t>
      </w:r>
      <w:ins w:id="0" w:author="Deleon01" w:date="2008-12-22T12:02:00Z">
        <w:r>
          <w:rPr>
            <w:rFonts w:ascii="Book Antiqua" w:hAnsi="Book Antiqua"/>
            <w:sz w:val="24"/>
            <w:szCs w:val="24"/>
          </w:rPr>
          <w:t xml:space="preserve"> </w:t>
        </w:r>
      </w:ins>
      <w:r>
        <w:rPr>
          <w:rFonts w:ascii="Book Antiqua" w:hAnsi="Book Antiqua"/>
          <w:sz w:val="24"/>
          <w:szCs w:val="24"/>
        </w:rPr>
        <w:t>Elevators</w:t>
      </w:r>
    </w:p>
    <w:p>
      <w:pPr>
        <w:pStyle w:val="Normal"/>
        <w:rPr>
          <w:rFonts w:ascii="Book Antiqua" w:hAnsi="Book Antiqua"/>
          <w:sz w:val="24"/>
          <w:szCs w:val="24"/>
        </w:rPr>
      </w:pPr>
      <w:r>
        <w:rPr>
          <w:rFonts w:ascii="Book Antiqua" w:hAnsi="Book Antiqua"/>
          <w:sz w:val="24"/>
          <w:szCs w:val="24"/>
        </w:rPr>
        <w:t>2007 to 2019 (Redundancy July 2019 )</w:t>
      </w:r>
    </w:p>
    <w:p>
      <w:pPr>
        <w:pStyle w:val="Normal"/>
        <w:rPr>
          <w:rFonts w:ascii="Book Antiqua" w:hAnsi="Book Antiqua"/>
          <w:sz w:val="24"/>
          <w:szCs w:val="24"/>
        </w:rPr>
      </w:pPr>
      <w:r>
        <w:rPr>
          <w:rFonts w:ascii="Book Antiqua" w:hAnsi="Book Antiqua"/>
          <w:sz w:val="24"/>
          <w:szCs w:val="24"/>
        </w:rPr>
        <w:t xml:space="preserve">Service Operation Manager on leaving </w:t>
      </w:r>
    </w:p>
    <w:p>
      <w:pPr>
        <w:pStyle w:val="Normal"/>
        <w:rPr>
          <w:rFonts w:ascii="Book Antiqua" w:hAnsi="Book Antiqua"/>
          <w:sz w:val="24"/>
          <w:szCs w:val="24"/>
        </w:rPr>
      </w:pPr>
      <w:r>
        <w:rPr>
          <w:rFonts w:ascii="Book Antiqua" w:hAnsi="Book Antiqua"/>
          <w:sz w:val="24"/>
          <w:szCs w:val="24"/>
        </w:rPr>
        <w:t xml:space="preserve">Scheduling and planning work for approx. 10 / 15 engineers to go out and do all PPM’s and look after breakdowns of lifts on daily basis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Systems used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Navision - Briter -Sap &amp; CRM Job Watch</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Daily work as below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Speaking  to  customers &amp; engineers to gain part info or pass breakdowns through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Quoting Jobs to send to customers from service and call outs getting part info and best price from suppliers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Booking planned work in on job watch and repair planners sending confirmation to customers with date of proposed work then making sure all parts for jobs are in for a timely manner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Invoicing daily for repairs / call out approx. £100k per month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Chasing for credit control as we had local customer knowledge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Raising orders to purchase parts also quoting to customers from service / call out’s</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Sending out rams &amp; risk assessments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Organise the out of hours Rota make sure the engineer knew he was on call and check every morning for any call outs carried out and check if follow up required</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PDA’s for engineers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Sending all services and call outs to the appropriate engineers to keep them in the area to save on cost of fuel and time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Services approx. 800 per month covering the Midlands / Nottingham / Peterborough / Skegness / Stoke /Telford /Shrewsbury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Trackers on vans to use as and when required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Lone working for engineers safe App</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Time sheets input and checking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Booking Holidays</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 xml:space="preserve">Back to work interviews </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t>Disciplinaries</w:t>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r>
    </w:p>
    <w:p>
      <w:pPr>
        <w:pStyle w:val="Normal"/>
        <w:spacing w:beforeAutospacing="1" w:afterAutospacing="1"/>
        <w:rPr>
          <w:rFonts w:ascii="Times New Roman" w:hAnsi="Times New Roman"/>
          <w:b/>
          <w:b/>
          <w:bCs/>
          <w:sz w:val="24"/>
          <w:szCs w:val="24"/>
          <w:lang w:eastAsia="en-GB"/>
        </w:rPr>
      </w:pPr>
      <w:r>
        <w:rPr>
          <w:rFonts w:ascii="Times New Roman" w:hAnsi="Times New Roman"/>
          <w:b/>
          <w:bCs/>
          <w:sz w:val="24"/>
          <w:szCs w:val="24"/>
          <w:lang w:eastAsia="en-GB"/>
        </w:rPr>
      </w:r>
    </w:p>
    <w:p>
      <w:pPr>
        <w:pStyle w:val="Normal"/>
        <w:spacing w:beforeAutospacing="1" w:afterAutospacing="1"/>
        <w:rPr/>
      </w:pPr>
      <w:r>
        <w:rPr/>
      </w:r>
    </w:p>
    <w:sectPr>
      <w:headerReference w:type="default" r:id="rId2"/>
      <w:type w:val="nextPage"/>
      <w:pgSz w:w="11906" w:h="16838"/>
      <w:pgMar w:left="720" w:right="720" w:header="1080" w:top="1655"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swiss"/>
    <w:pitch w:val="variable"/>
  </w:font>
  <w:font w:name="Book Antiqu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233" w:leader="none"/>
        <w:tab w:val="right" w:pos="10466" w:leader="none"/>
      </w:tabs>
      <w:spacing w:before="0" w:after="16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3e025b"/>
    <w:pPr>
      <w:widowControl/>
      <w:kinsoku w:val="true"/>
      <w:overflowPunct w:val="true"/>
      <w:autoSpaceDE w:val="true"/>
      <w:bidi w:val="0"/>
      <w:spacing w:lineRule="auto" w:line="288" w:before="0" w:after="160"/>
      <w:ind w:left="2160" w:hanging="0"/>
      <w:jc w:val="left"/>
    </w:pPr>
    <w:rPr>
      <w:rFonts w:ascii="Calibri" w:hAnsi="Calibri" w:eastAsia="DejaVu Sans" w:cs="Denemo"/>
      <w:color w:val="5A5A5A"/>
      <w:kern w:val="0"/>
      <w:sz w:val="24"/>
      <w:szCs w:val="24"/>
      <w:lang w:val="en-US" w:eastAsia="en-US" w:bidi="en-US"/>
    </w:rPr>
  </w:style>
  <w:style w:type="character" w:styleId="DefaultParagraphFont" w:default="1">
    <w:name w:val="Default Paragraph Font"/>
    <w:semiHidden/>
    <w:qFormat/>
    <w:rPr/>
  </w:style>
  <w:style w:type="character" w:styleId="Annotationreference">
    <w:name w:val="annotation reference"/>
    <w:qFormat/>
    <w:rsid w:val="00982ced"/>
    <w:rPr>
      <w:sz w:val="16"/>
      <w:szCs w:val="16"/>
    </w:rPr>
  </w:style>
  <w:style w:type="character" w:styleId="CommentTextChar" w:customStyle="1">
    <w:name w:val="Comment Text Char"/>
    <w:link w:val="CommentText"/>
    <w:qFormat/>
    <w:rsid w:val="00982ced"/>
    <w:rPr>
      <w:rFonts w:ascii="Calibri" w:hAnsi="Calibri"/>
      <w:color w:val="5A5A5A"/>
      <w:lang w:val="en-US" w:eastAsia="en-US" w:bidi="en-US"/>
    </w:rPr>
  </w:style>
  <w:style w:type="character" w:styleId="CommentSubjectChar" w:customStyle="1">
    <w:name w:val="Comment Subject Char"/>
    <w:link w:val="CommentSubject"/>
    <w:qFormat/>
    <w:rsid w:val="00982ced"/>
    <w:rPr>
      <w:rFonts w:ascii="Calibri" w:hAnsi="Calibri"/>
      <w:b/>
      <w:bCs/>
      <w:color w:val="5A5A5A"/>
      <w:lang w:val="en-US" w:eastAsia="en-US" w:bidi="en-US"/>
    </w:rPr>
  </w:style>
  <w:style w:type="character" w:styleId="BalloonTextChar" w:customStyle="1">
    <w:name w:val="Balloon Text Char"/>
    <w:link w:val="BalloonText"/>
    <w:qFormat/>
    <w:rsid w:val="00982ced"/>
    <w:rPr>
      <w:rFonts w:ascii="Segoe UI" w:hAnsi="Segoe UI" w:cs="Segoe UI"/>
      <w:color w:val="5A5A5A"/>
      <w:sz w:val="18"/>
      <w:szCs w:val="18"/>
      <w:lang w:val="en-US" w:eastAsia="en-US" w:bidi="en-US"/>
    </w:rPr>
  </w:style>
  <w:style w:type="character" w:styleId="ListLabel1">
    <w:name w:val="ListLabel 1"/>
    <w:qFormat/>
    <w:rPr>
      <w:sz w:val="20"/>
    </w:rPr>
  </w:style>
  <w:style w:type="character" w:styleId="ListLabel2">
    <w:name w:val="ListLabel 2"/>
    <w:qFormat/>
    <w:rPr>
      <w:rFonts w:cs="Times New Roman"/>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rFonts w:cs="Times New Roman"/>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Annotationtext">
    <w:name w:val="annotation text"/>
    <w:basedOn w:val="Normal"/>
    <w:link w:val="CommentTextChar"/>
    <w:qFormat/>
    <w:rsid w:val="00982ced"/>
    <w:pPr/>
    <w:rPr/>
  </w:style>
  <w:style w:type="paragraph" w:styleId="Annotationsubject">
    <w:name w:val="annotation subject"/>
    <w:basedOn w:val="Annotationtext"/>
    <w:next w:val="Annotationtext"/>
    <w:link w:val="CommentSubjectChar"/>
    <w:qFormat/>
    <w:rsid w:val="00982ced"/>
    <w:pPr/>
    <w:rPr>
      <w:b/>
      <w:bCs/>
    </w:rPr>
  </w:style>
  <w:style w:type="paragraph" w:styleId="BalloonText">
    <w:name w:val="Balloon Text"/>
    <w:basedOn w:val="Normal"/>
    <w:link w:val="BalloonTextChar"/>
    <w:qFormat/>
    <w:rsid w:val="00982ced"/>
    <w:pPr>
      <w:spacing w:lineRule="auto" w:line="240" w:before="0" w:after="0"/>
    </w:pPr>
    <w:rPr>
      <w:rFonts w:ascii="Segoe UI" w:hAnsi="Segoe UI" w:cs="Segoe UI"/>
      <w:sz w:val="18"/>
      <w:szCs w:val="18"/>
    </w:rPr>
  </w:style>
  <w:style w:type="paragraph" w:styleId="Header">
    <w:name w:val="Header"/>
    <w:basedOn w:val="Normal"/>
    <w:pPr>
      <w:suppressLineNumbers/>
      <w:tabs>
        <w:tab w:val="clear" w:pos="709"/>
        <w:tab w:val="center" w:pos="5233" w:leader="none"/>
        <w:tab w:val="right" w:pos="10466" w:leader="none"/>
      </w:tabs>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LibreOffice/6.2.6.2$Linux_X86_64 LibreOffice_project/93e3be01c591ba6e7311e581ba65aae4a8cb3de2</Application>
  <Pages>1</Pages>
  <Words>324</Words>
  <Characters>1849</Characters>
  <CharactersWithSpaces>2169</CharactersWithSpaces>
  <Paragraphs>4</Paragraphs>
  <Company>ThyssenKrupp Elevator CENE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2019-09-16T17:07:00Z</dcterms:created>
  <dc:creator>Gail</dc:creator>
  <dc:description/>
  <dc:language>en-US</dc:language>
  <cp:lastModifiedBy/>
  <cp:lastPrinted>2019-09-16T16:46:00Z</cp:lastPrinted>
  <dcterms:modified xsi:type="dcterms:W3CDTF">2019-10-26T13:43:27Z</dcterms:modified>
  <cp:revision>5</cp:revision>
  <dc:subject/>
  <dc:title>Gail Deleon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ThyssenKrupp Elevator CENE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1203817922</vt:i4>
  </property>
  <property fmtid="{D5CDD505-2E9C-101B-9397-08002B2CF9AE}" pid="10" name="_NewReviewCycle">
    <vt:lpwstr/>
  </property>
</Properties>
</file>